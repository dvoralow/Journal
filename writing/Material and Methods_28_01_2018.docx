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6C" w:rsidRPr="005B2204" w:rsidRDefault="0004367D" w:rsidP="00426A6C">
      <w:pPr>
        <w:bidi w:val="0"/>
        <w:spacing w:after="0"/>
        <w:rPr>
          <w:b/>
          <w:bCs/>
        </w:rPr>
      </w:pPr>
      <w:r>
        <w:rPr>
          <w:b/>
          <w:bCs/>
        </w:rPr>
        <w:t xml:space="preserve">2. </w:t>
      </w:r>
      <w:r w:rsidR="00426A6C" w:rsidRPr="005B2204">
        <w:rPr>
          <w:b/>
          <w:bCs/>
        </w:rPr>
        <w:t>Material and Methods</w:t>
      </w:r>
    </w:p>
    <w:p w:rsidR="00426A6C" w:rsidRDefault="00426A6C" w:rsidP="00872EB3">
      <w:pPr>
        <w:bidi w:val="0"/>
        <w:spacing w:after="0"/>
        <w:rPr>
          <w:b/>
          <w:bCs/>
          <w:u w:val="single"/>
        </w:rPr>
      </w:pPr>
      <w:r w:rsidRPr="00193AAE">
        <w:rPr>
          <w:b/>
          <w:bCs/>
          <w:u w:val="single"/>
        </w:rPr>
        <w:t>Part 1</w:t>
      </w:r>
      <w:r>
        <w:rPr>
          <w:b/>
          <w:bCs/>
          <w:u w:val="single"/>
        </w:rPr>
        <w:t xml:space="preserve"> –</w:t>
      </w:r>
      <w:r w:rsidR="00872EB3" w:rsidRPr="00CA7BB1">
        <w:rPr>
          <w:b/>
          <w:bCs/>
          <w:u w:val="single"/>
        </w:rPr>
        <w:t>Mean Temperature of the Catch [</w:t>
      </w:r>
      <w:r>
        <w:rPr>
          <w:b/>
          <w:bCs/>
          <w:u w:val="single"/>
        </w:rPr>
        <w:t>MTC Index</w:t>
      </w:r>
      <w:r w:rsidR="00872EB3">
        <w:rPr>
          <w:b/>
          <w:bCs/>
          <w:u w:val="single"/>
        </w:rPr>
        <w:t>]</w:t>
      </w:r>
      <w:r w:rsidRPr="00193AAE">
        <w:rPr>
          <w:b/>
          <w:bCs/>
          <w:u w:val="single"/>
        </w:rPr>
        <w:t>:</w:t>
      </w:r>
    </w:p>
    <w:p w:rsidR="00FA3683" w:rsidRPr="00870CCD" w:rsidRDefault="00870CCD" w:rsidP="00870CCD">
      <w:pPr>
        <w:bidi w:val="0"/>
        <w:spacing w:after="0"/>
        <w:rPr>
          <w:b/>
          <w:bCs/>
        </w:rPr>
      </w:pPr>
      <w:r w:rsidRPr="00870CCD">
        <w:rPr>
          <w:b/>
          <w:bCs/>
        </w:rPr>
        <w:t xml:space="preserve">Trawl Catch Time </w:t>
      </w:r>
      <w:r>
        <w:rPr>
          <w:b/>
          <w:bCs/>
        </w:rPr>
        <w:t>S</w:t>
      </w:r>
      <w:r w:rsidRPr="00870CCD">
        <w:rPr>
          <w:b/>
          <w:bCs/>
        </w:rPr>
        <w:t>eries Data</w:t>
      </w:r>
    </w:p>
    <w:p w:rsidR="00FA3683" w:rsidRDefault="00872EB3" w:rsidP="001810B4">
      <w:pPr>
        <w:bidi w:val="0"/>
        <w:spacing w:after="0"/>
      </w:pPr>
      <w:r>
        <w:t xml:space="preserve">Data on </w:t>
      </w:r>
      <w:r w:rsidR="00131A1B">
        <w:t xml:space="preserve">trawl </w:t>
      </w:r>
      <w:r>
        <w:t xml:space="preserve">fishing catches </w:t>
      </w:r>
      <w:r w:rsidR="00131A1B">
        <w:t xml:space="preserve">from </w:t>
      </w:r>
      <w:r w:rsidR="00426A6C">
        <w:t xml:space="preserve">the </w:t>
      </w:r>
      <w:r w:rsidR="00131A1B">
        <w:t xml:space="preserve">Mediterranean </w:t>
      </w:r>
      <w:r w:rsidR="00426A6C">
        <w:t>Israeli cost</w:t>
      </w:r>
      <w:r w:rsidR="001810B4">
        <w:t xml:space="preserve"> were</w:t>
      </w:r>
      <w:r w:rsidDel="00872EB3">
        <w:t xml:space="preserve"> </w:t>
      </w:r>
      <w:r>
        <w:t xml:space="preserve">extracted </w:t>
      </w:r>
      <w:r w:rsidR="00426A6C" w:rsidRPr="005B2204">
        <w:t>from log book</w:t>
      </w:r>
      <w:r w:rsidR="00756A4E">
        <w:t>s</w:t>
      </w:r>
      <w:r w:rsidR="00426A6C" w:rsidRPr="005B2204">
        <w:t xml:space="preserve"> of over 13,000 fishing hauls</w:t>
      </w:r>
      <w:r w:rsidR="001810B4">
        <w:t>. These hauls were conducted</w:t>
      </w:r>
      <w:r w:rsidR="00426A6C" w:rsidRPr="005B2204">
        <w:t xml:space="preserve"> by the same fishing vessel, the trawler 'Moti', using the same gear</w:t>
      </w:r>
      <w:r w:rsidR="00331169">
        <w:t>.</w:t>
      </w:r>
      <w:r w:rsidR="00331169" w:rsidRPr="005B2204">
        <w:t xml:space="preserve"> </w:t>
      </w:r>
      <w:r w:rsidR="001810B4">
        <w:t>This vessel used beam trawl gear with 70~m horizontal distance between beams, and net of 40 mm diamond-shaped cod-end.</w:t>
      </w:r>
      <w:r w:rsidR="001810B4">
        <w:t xml:space="preserve"> </w:t>
      </w:r>
      <w:r w:rsidR="00331169">
        <w:t>The data</w:t>
      </w:r>
      <w:r w:rsidR="00331169" w:rsidRPr="005B2204">
        <w:t xml:space="preserve"> </w:t>
      </w:r>
      <w:r w:rsidR="00426A6C" w:rsidRPr="005B2204">
        <w:t xml:space="preserve">covered the period </w:t>
      </w:r>
      <w:r w:rsidR="00B6118C" w:rsidRPr="005B2204">
        <w:t>19</w:t>
      </w:r>
      <w:r w:rsidR="00B6118C">
        <w:t>9</w:t>
      </w:r>
      <w:r w:rsidR="00B6118C" w:rsidRPr="005B2204">
        <w:t>1</w:t>
      </w:r>
      <w:r w:rsidR="00426A6C" w:rsidRPr="005B2204">
        <w:t>-2013, with nearly daily reports on trawling location and catch composition</w:t>
      </w:r>
      <w:r w:rsidR="00B6118C">
        <w:t xml:space="preserve"> (Van Rijn 2017)</w:t>
      </w:r>
      <w:r w:rsidR="00426A6C" w:rsidRPr="005B2204">
        <w:t>.</w:t>
      </w:r>
      <w:r w:rsidR="00426A6C">
        <w:t xml:space="preserve"> </w:t>
      </w:r>
    </w:p>
    <w:p w:rsidR="00FA3683" w:rsidRDefault="00131A1B">
      <w:pPr>
        <w:bidi w:val="0"/>
        <w:spacing w:after="0"/>
      </w:pPr>
      <w:r>
        <w:t>I restricted the catch data to fish only, removing records of invertebrates. C</w:t>
      </w:r>
      <w:r w:rsidR="005925DC">
        <w:t>atch quantities are expressed in standard box units. A standard box holds approximately 10 Kg</w:t>
      </w:r>
      <w:r>
        <w:t xml:space="preserve"> of fish</w:t>
      </w:r>
      <w:r w:rsidR="008A01CA">
        <w:t>,</w:t>
      </w:r>
      <w:r w:rsidR="005925DC">
        <w:t xml:space="preserve"> and the catch is </w:t>
      </w:r>
      <w:r>
        <w:t>reported</w:t>
      </w:r>
      <w:r w:rsidR="005925DC">
        <w:t xml:space="preserve"> in half box resolution (~5 Kg). </w:t>
      </w:r>
      <w:r w:rsidR="008A01CA">
        <w:t>Description</w:t>
      </w:r>
      <w:r>
        <w:t xml:space="preserve"> of</w:t>
      </w:r>
      <w:r w:rsidR="008A01CA">
        <w:t xml:space="preserve"> </w:t>
      </w:r>
      <w:r w:rsidR="005925DC">
        <w:t>catch</w:t>
      </w:r>
      <w:r>
        <w:t xml:space="preserve"> composition</w:t>
      </w:r>
      <w:r w:rsidR="005925DC">
        <w:t xml:space="preserve"> is </w:t>
      </w:r>
      <w:r>
        <w:t>given</w:t>
      </w:r>
      <w:r w:rsidR="008A01CA">
        <w:t xml:space="preserve"> using</w:t>
      </w:r>
      <w:r w:rsidR="005925DC">
        <w:t xml:space="preserve"> common names</w:t>
      </w:r>
      <w:r>
        <w:t xml:space="preserve"> for the local fish species.</w:t>
      </w:r>
      <w:r w:rsidR="005925DC">
        <w:t xml:space="preserve"> </w:t>
      </w:r>
      <w:r w:rsidR="00BD473C">
        <w:t xml:space="preserve">By interviewing </w:t>
      </w:r>
      <w:r w:rsidR="00E04DB3" w:rsidRPr="00B75478">
        <w:t>fishers,</w:t>
      </w:r>
      <w:r w:rsidR="00BD473C" w:rsidRPr="00B75478">
        <w:t xml:space="preserve"> we</w:t>
      </w:r>
      <w:r w:rsidR="00BD473C">
        <w:t xml:space="preserve"> </w:t>
      </w:r>
      <w:r w:rsidR="00E04DB3">
        <w:t>translated these common names</w:t>
      </w:r>
      <w:r w:rsidR="008A01CA">
        <w:t xml:space="preserve"> to</w:t>
      </w:r>
      <w:r w:rsidR="00E04DB3">
        <w:t xml:space="preserve"> their corresponding taxonomic groups. In </w:t>
      </w:r>
      <w:r w:rsidR="00870CCD">
        <w:t>most</w:t>
      </w:r>
      <w:r w:rsidR="00E04DB3">
        <w:t xml:space="preserve"> </w:t>
      </w:r>
      <w:r w:rsidR="008A01CA">
        <w:t>instances,</w:t>
      </w:r>
      <w:r w:rsidR="00E04DB3">
        <w:t xml:space="preserve"> a </w:t>
      </w:r>
      <w:r w:rsidR="008A01CA">
        <w:t xml:space="preserve">single </w:t>
      </w:r>
      <w:r w:rsidR="00E04DB3">
        <w:t>common name corresponds to a single</w:t>
      </w:r>
      <w:r w:rsidR="008A01CA">
        <w:t xml:space="preserve"> taxonomic species. In </w:t>
      </w:r>
      <w:r w:rsidR="00E04DB3">
        <w:t>other cases</w:t>
      </w:r>
      <w:r>
        <w:t>,</w:t>
      </w:r>
      <w:r w:rsidR="00E04DB3">
        <w:t xml:space="preserve"> a single common name includes few species</w:t>
      </w:r>
      <w:r w:rsidR="00E034AA">
        <w:t xml:space="preserve"> [table 2.1]</w:t>
      </w:r>
      <w:r w:rsidR="00BD473C">
        <w:t>.</w:t>
      </w:r>
      <w:r w:rsidR="00780157">
        <w:t xml:space="preserve"> </w:t>
      </w:r>
    </w:p>
    <w:p w:rsidR="00947585" w:rsidRPr="00947585" w:rsidRDefault="00947585" w:rsidP="00947585">
      <w:pPr>
        <w:bidi w:val="0"/>
        <w:spacing w:after="0"/>
        <w:rPr>
          <w:b/>
          <w:bCs/>
        </w:rPr>
      </w:pPr>
      <w:r w:rsidRPr="00947585">
        <w:rPr>
          <w:b/>
          <w:bCs/>
        </w:rPr>
        <w:t>Calculating Catch Temperature Index</w:t>
      </w:r>
    </w:p>
    <w:p w:rsidR="00426A6C" w:rsidRDefault="003364B6" w:rsidP="003364B6">
      <w:pPr>
        <w:bidi w:val="0"/>
        <w:spacing w:after="0"/>
      </w:pPr>
      <w:r>
        <w:rPr>
          <w:rFonts w:hint="cs"/>
        </w:rPr>
        <w:t>E</w:t>
      </w:r>
      <w:r>
        <w:t xml:space="preserve">valuation of the changes in the </w:t>
      </w:r>
      <w:r w:rsidR="00426A6C">
        <w:t xml:space="preserve">species composition </w:t>
      </w:r>
      <w:r>
        <w:t xml:space="preserve">as a result of the sea warming examine through </w:t>
      </w:r>
      <w:r w:rsidR="00426A6C">
        <w:t>the Mean Temperature of the Catch index (MTC), proposed by Cheung et al., 2013. Define as:</w:t>
      </w:r>
    </w:p>
    <w:p w:rsidR="00426A6C" w:rsidRDefault="003F2BEC" w:rsidP="00426A6C">
      <w:pPr>
        <w:bidi w:val="0"/>
        <w:spacing w:after="0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MTC</m:t>
              </m:r>
            </m:e>
            <m:sub>
              <m:r>
                <w:rPr>
                  <w:rFonts w:ascii="Cambria Math" w:hAnsi="Cambria Math" w:cs="Cambria Math"/>
                </w:rPr>
                <m:t>yr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i,yr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Cambria Math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i,yr</m:t>
                      </m:r>
                    </m:sub>
                  </m:sSub>
                </m:e>
              </m:nary>
            </m:den>
          </m:f>
        </m:oMath>
      </m:oMathPara>
    </w:p>
    <w:p w:rsidR="001810B4" w:rsidRDefault="00426A6C">
      <w:pPr>
        <w:bidi w:val="0"/>
        <w:spacing w:after="0"/>
        <w:rPr>
          <w:ins w:id="0" w:author="Jonathan Belmaker" w:date="2019-01-22T12:08:00Z"/>
        </w:rPr>
      </w:pPr>
      <w:r>
        <w:t xml:space="preserve">While </w:t>
      </w:r>
      <w:proofErr w:type="spellStart"/>
      <w:r w:rsidRPr="00CA2184">
        <w:t>C</w:t>
      </w:r>
      <w:r>
        <w:t>i</w:t>
      </w:r>
      <w:proofErr w:type="gramStart"/>
      <w:r>
        <w:t>,y</w:t>
      </w:r>
      <w:r w:rsidRPr="00CA2184">
        <w:t>r</w:t>
      </w:r>
      <w:proofErr w:type="spellEnd"/>
      <w:proofErr w:type="gramEnd"/>
      <w:r w:rsidRPr="00CA2184">
        <w:t xml:space="preserve"> is</w:t>
      </w:r>
      <w:r>
        <w:t xml:space="preserve"> the</w:t>
      </w:r>
      <w:r w:rsidRPr="00CA2184">
        <w:t xml:space="preserve"> catch of species </w:t>
      </w:r>
      <w:proofErr w:type="spellStart"/>
      <w:r w:rsidRPr="00CA2184">
        <w:t>i</w:t>
      </w:r>
      <w:proofErr w:type="spellEnd"/>
      <w:r w:rsidRPr="00CA2184">
        <w:t xml:space="preserve"> </w:t>
      </w:r>
      <w:r>
        <w:t xml:space="preserve">in a given </w:t>
      </w:r>
      <w:r w:rsidRPr="00CA2184">
        <w:t xml:space="preserve">region in year </w:t>
      </w:r>
      <w:r>
        <w:t>(</w:t>
      </w:r>
      <w:r w:rsidRPr="00CA2184">
        <w:t>yr</w:t>
      </w:r>
      <w:r>
        <w:t>)</w:t>
      </w:r>
      <w:r w:rsidRPr="00CA2184">
        <w:t>;</w:t>
      </w:r>
      <w:r w:rsidR="001810B4">
        <w:t xml:space="preserve"> </w:t>
      </w:r>
      <w:r>
        <w:rPr>
          <w:i/>
          <w:iCs/>
        </w:rPr>
        <w:t>n</w:t>
      </w:r>
      <w:r>
        <w:t xml:space="preserve"> is the total number of species</w:t>
      </w:r>
      <w:r w:rsidR="001810B4">
        <w:t xml:space="preserve">; and </w:t>
      </w:r>
      <w:r w:rsidR="001810B4" w:rsidRPr="00CA2184">
        <w:t>Ti is the me</w:t>
      </w:r>
      <w:r w:rsidR="001810B4">
        <w:t xml:space="preserve">an temperature </w:t>
      </w:r>
      <w:r w:rsidR="001810B4" w:rsidRPr="00CA2184">
        <w:t xml:space="preserve">preference of each </w:t>
      </w:r>
      <w:r w:rsidR="001810B4">
        <w:t>species.</w:t>
      </w:r>
      <w:r w:rsidR="00557956">
        <w:t xml:space="preserve"> </w:t>
      </w:r>
      <w:r w:rsidR="001810B4">
        <w:t xml:space="preserve">This calculated based on the temperature range across a species geographic al distribution. </w:t>
      </w:r>
      <w:r w:rsidR="00557956">
        <w:t>For most of the species, I took the mean temperature preference (Ti) from the Supplementary o</w:t>
      </w:r>
      <w:r w:rsidR="00557956" w:rsidRPr="00CA2184">
        <w:t>nline Material of Cheung</w:t>
      </w:r>
      <w:r w:rsidR="00557956">
        <w:t xml:space="preserve"> (Cheung et al. 2013).</w:t>
      </w:r>
      <w:ins w:id="1" w:author="Jonathan Belmaker" w:date="2019-01-22T12:05:00Z">
        <w:r w:rsidR="001810B4">
          <w:t xml:space="preserve"> Within </w:t>
        </w:r>
      </w:ins>
      <w:ins w:id="2" w:author="Jonathan Belmaker" w:date="2019-01-22T12:06:00Z">
        <w:r w:rsidR="001810B4">
          <w:t xml:space="preserve">Cheung et al. (2013) Ti was calculated as…. </w:t>
        </w:r>
        <w:r w:rsidR="003F2BEC" w:rsidRPr="003F2BEC">
          <w:rPr>
            <w:highlight w:val="yellow"/>
            <w:rPrChange w:id="3" w:author="Jonathan Belmaker" w:date="2019-01-22T12:06:00Z">
              <w:rPr/>
            </w:rPrChange>
          </w:rPr>
          <w:t>Give more detail here</w:t>
        </w:r>
        <w:r w:rsidR="001810B4">
          <w:t xml:space="preserve">. </w:t>
        </w:r>
      </w:ins>
      <w:r w:rsidR="00557956">
        <w:t xml:space="preserve">Some species doesn't have Ti value </w:t>
      </w:r>
      <w:ins w:id="4" w:author="Jonathan Belmaker" w:date="2019-01-22T12:06:00Z">
        <w:r w:rsidR="001810B4">
          <w:t>with Cheung et al. (2013)</w:t>
        </w:r>
      </w:ins>
      <w:ins w:id="5" w:author="Jonathan Belmaker" w:date="2019-01-22T12:09:00Z">
        <w:r w:rsidR="001810B4">
          <w:t xml:space="preserve"> (see </w:t>
        </w:r>
        <w:r w:rsidR="003F2BEC" w:rsidRPr="003F2BEC">
          <w:rPr>
            <w:highlight w:val="yellow"/>
            <w:rPrChange w:id="6" w:author="Jonathan Belmaker" w:date="2019-01-22T12:09:00Z">
              <w:rPr/>
            </w:rPrChange>
          </w:rPr>
          <w:t>Table X</w:t>
        </w:r>
        <w:r w:rsidR="001810B4">
          <w:t>)</w:t>
        </w:r>
      </w:ins>
      <w:ins w:id="7" w:author="Jonathan Belmaker" w:date="2019-01-22T12:06:00Z">
        <w:r w:rsidR="001810B4">
          <w:t xml:space="preserve">, and for those </w:t>
        </w:r>
      </w:ins>
      <w:r w:rsidR="00557956">
        <w:t>I</w:t>
      </w:r>
      <w:r w:rsidR="009D4B20">
        <w:t xml:space="preserve"> calculat</w:t>
      </w:r>
      <w:r w:rsidR="00557956">
        <w:t>e</w:t>
      </w:r>
      <w:r w:rsidR="009D4B20" w:rsidRPr="00CA2184">
        <w:t xml:space="preserve"> </w:t>
      </w:r>
      <w:r w:rsidR="001810B4">
        <w:t>Ti</w:t>
      </w:r>
      <w:r w:rsidR="001810B4" w:rsidRPr="00CA2184">
        <w:t xml:space="preserve"> </w:t>
      </w:r>
      <w:r w:rsidR="001810B4">
        <w:t>independently</w:t>
      </w:r>
      <w:r w:rsidR="009D4B20">
        <w:t xml:space="preserve">. First, the geographical distribution of each species was assessed using occurrence records of each species from the </w:t>
      </w:r>
      <w:r w:rsidR="009D4B20" w:rsidRPr="001240A0">
        <w:t>Global Bi</w:t>
      </w:r>
      <w:r w:rsidR="009D4B20">
        <w:t>odiversity Information Facility</w:t>
      </w:r>
      <w:r w:rsidR="00257BC2">
        <w:t xml:space="preserve"> (</w:t>
      </w:r>
      <w:r w:rsidR="00257BC2" w:rsidRPr="00257BC2">
        <w:t>GBIF http://www.gbif.org/</w:t>
      </w:r>
      <w:r w:rsidR="009D4B20">
        <w:t xml:space="preserve">) database. </w:t>
      </w:r>
      <w:ins w:id="8" w:author="Jonathan Belmaker" w:date="2019-01-22T12:07:00Z">
        <w:r w:rsidR="003F2BEC" w:rsidRPr="003F2BEC">
          <w:rPr>
            <w:highlight w:val="yellow"/>
            <w:rPrChange w:id="9" w:author="Jonathan Belmaker" w:date="2019-01-22T12:07:00Z">
              <w:rPr/>
            </w:rPrChange>
          </w:rPr>
          <w:t>Did you clean the data? Check that the records make sense</w:t>
        </w:r>
        <w:r w:rsidR="001810B4">
          <w:t xml:space="preserve">? </w:t>
        </w:r>
      </w:ins>
      <w:r w:rsidR="009D4B20">
        <w:t>Measures of the</w:t>
      </w:r>
      <w:r w:rsidR="00557956">
        <w:t xml:space="preserve"> </w:t>
      </w:r>
      <w:r w:rsidR="001810B4">
        <w:t xml:space="preserve">yearly </w:t>
      </w:r>
      <w:r w:rsidR="00557956">
        <w:t>mean</w:t>
      </w:r>
      <w:r w:rsidR="009D4B20">
        <w:t xml:space="preserve"> sea surface temperature for each location was extracted from Bio Oracle </w:t>
      </w:r>
      <w:proofErr w:type="gramStart"/>
      <w:r w:rsidR="00257BC2">
        <w:t xml:space="preserve">( </w:t>
      </w:r>
      <w:r w:rsidR="00257BC2" w:rsidRPr="00257BC2">
        <w:t>http</w:t>
      </w:r>
      <w:proofErr w:type="gramEnd"/>
      <w:r w:rsidR="00257BC2" w:rsidRPr="00257BC2">
        <w:t>://www.bio-oracle.org/</w:t>
      </w:r>
      <w:r w:rsidR="00257BC2">
        <w:t>)</w:t>
      </w:r>
      <w:r w:rsidR="009D4B20">
        <w:t xml:space="preserve">. </w:t>
      </w:r>
      <w:r w:rsidR="001810B4">
        <w:t xml:space="preserve"> I used t</w:t>
      </w:r>
      <w:r w:rsidR="009D4B20">
        <w:t xml:space="preserve">he mean value of the temperatures for each species </w:t>
      </w:r>
      <w:r w:rsidR="001810B4">
        <w:t xml:space="preserve">acorns all locations </w:t>
      </w:r>
      <w:r w:rsidR="009D4B20">
        <w:t>is</w:t>
      </w:r>
      <w:ins w:id="10" w:author="Jonathan Belmaker" w:date="2019-01-22T12:08:00Z">
        <w:r w:rsidR="001810B4">
          <w:t xml:space="preserve"> a measure of Ti. When I re-run the </w:t>
        </w:r>
      </w:ins>
      <w:ins w:id="11" w:author="Jonathan Belmaker" w:date="2019-01-22T12:09:00Z">
        <w:r w:rsidR="001810B4">
          <w:t xml:space="preserve">analyses calculating Ti for all species (i.e., </w:t>
        </w:r>
      </w:ins>
      <w:ins w:id="12" w:author="Jonathan Belmaker" w:date="2019-01-22T12:10:00Z">
        <w:r w:rsidR="001810B4">
          <w:t>without using Cheung et al. (2013) the results were  qualitatively the same (</w:t>
        </w:r>
        <w:commentRangeStart w:id="13"/>
        <w:r w:rsidR="001810B4">
          <w:t>see appendix X</w:t>
        </w:r>
        <w:commentRangeEnd w:id="13"/>
        <w:r w:rsidR="001810B4">
          <w:rPr>
            <w:rStyle w:val="CommentReference"/>
          </w:rPr>
          <w:commentReference w:id="13"/>
        </w:r>
        <w:r w:rsidR="001810B4">
          <w:t xml:space="preserve">). </w:t>
        </w:r>
      </w:ins>
    </w:p>
    <w:p w:rsidR="00F6266A" w:rsidRDefault="00F6266A" w:rsidP="00F6266A">
      <w:pPr>
        <w:bidi w:val="0"/>
        <w:spacing w:after="0"/>
      </w:pPr>
    </w:p>
    <w:p w:rsidR="00997D7C" w:rsidRDefault="009D4B20">
      <w:pPr>
        <w:bidi w:val="0"/>
        <w:spacing w:after="0"/>
        <w:rPr>
          <w:ins w:id="14" w:author="Jonathan Belmaker" w:date="2019-01-22T12:14:00Z"/>
        </w:rPr>
      </w:pPr>
      <w:r>
        <w:t xml:space="preserve">As mentioned, </w:t>
      </w:r>
      <w:r w:rsidR="00557956">
        <w:t>some</w:t>
      </w:r>
      <w:r>
        <w:t xml:space="preserve"> of the common names used by the fishers included more than a single species.</w:t>
      </w:r>
      <w:r w:rsidR="00557956">
        <w:t xml:space="preserve"> For th</w:t>
      </w:r>
      <w:r w:rsidR="001810B4">
        <w:t>ose</w:t>
      </w:r>
      <w:r w:rsidR="00557956">
        <w:t xml:space="preserve"> species,</w:t>
      </w:r>
      <w:r>
        <w:t xml:space="preserve"> I calculated</w:t>
      </w:r>
      <w:r w:rsidR="001810B4">
        <w:t xml:space="preserve"> Ti as</w:t>
      </w:r>
      <w:r>
        <w:t xml:space="preserve"> the mean temperature preference</w:t>
      </w:r>
      <w:r w:rsidR="001810B4">
        <w:t xml:space="preserve"> weighted by relative frequency of species in the catch based on other sources</w:t>
      </w:r>
      <w:r w:rsidR="00EF0F41">
        <w:t>. I used</w:t>
      </w:r>
      <w:r>
        <w:t xml:space="preserve"> </w:t>
      </w:r>
      <w:r w:rsidR="00997D7C">
        <w:t xml:space="preserve">three </w:t>
      </w:r>
      <w:r w:rsidR="00EF0F41">
        <w:t xml:space="preserve">trawl </w:t>
      </w:r>
      <w:r>
        <w:t>surveys conducted in 1990-1994</w:t>
      </w:r>
      <w:r w:rsidR="00997D7C">
        <w:t xml:space="preserve">, </w:t>
      </w:r>
      <w:r>
        <w:t xml:space="preserve">2008-2011 </w:t>
      </w:r>
      <w:r w:rsidR="00F6557D">
        <w:t>(</w:t>
      </w:r>
      <w:proofErr w:type="spellStart"/>
      <w:r w:rsidRPr="00632FB8">
        <w:t>Edelist</w:t>
      </w:r>
      <w:proofErr w:type="spellEnd"/>
      <w:r>
        <w:t xml:space="preserve"> et al., 2012</w:t>
      </w:r>
      <w:r w:rsidR="00F6557D">
        <w:t>)</w:t>
      </w:r>
      <w:ins w:id="15" w:author="Jonathan Belmaker" w:date="2019-01-22T12:12:00Z">
        <w:r w:rsidR="00997D7C">
          <w:t xml:space="preserve"> </w:t>
        </w:r>
      </w:ins>
      <w:ins w:id="16" w:author="Jonathan Belmaker" w:date="2019-01-22T12:13:00Z">
        <w:r w:rsidR="00997D7C">
          <w:t>and 2013-2015 (</w:t>
        </w:r>
        <w:r w:rsidR="003F2BEC" w:rsidRPr="003F2BEC">
          <w:rPr>
            <w:highlight w:val="yellow"/>
            <w:rPrChange w:id="17" w:author="Jonathan Belmaker" w:date="2019-01-22T12:13:00Z">
              <w:rPr/>
            </w:rPrChange>
          </w:rPr>
          <w:t>ref</w:t>
        </w:r>
        <w:r w:rsidR="00997D7C">
          <w:t xml:space="preserve">) </w:t>
        </w:r>
      </w:ins>
      <w:ins w:id="18" w:author="Jonathan Belmaker" w:date="2019-01-22T12:12:00Z">
        <w:r w:rsidR="00997D7C">
          <w:t xml:space="preserve">where </w:t>
        </w:r>
      </w:ins>
      <w:del w:id="19" w:author="Jonathan Belmaker" w:date="2019-01-22T12:12:00Z">
        <w:r w:rsidR="00EF0F41" w:rsidDel="00997D7C">
          <w:delText xml:space="preserve">. In both of these surveys, </w:delText>
        </w:r>
      </w:del>
      <w:r w:rsidR="00EF0F41">
        <w:t>the relative abundance of each species in each haul is recorded</w:t>
      </w:r>
      <w:ins w:id="20" w:author="Jonathan Belmaker" w:date="2019-01-22T12:13:00Z">
        <w:r w:rsidR="00997D7C">
          <w:t xml:space="preserve"> including </w:t>
        </w:r>
        <w:r w:rsidR="003F2BEC" w:rsidRPr="003F2BEC">
          <w:rPr>
            <w:highlight w:val="yellow"/>
            <w:rPrChange w:id="21" w:author="Jonathan Belmaker" w:date="2019-01-22T12:13:00Z">
              <w:rPr/>
            </w:rPrChange>
          </w:rPr>
          <w:t>XXX hauls</w:t>
        </w:r>
      </w:ins>
      <w:r w:rsidR="00EF0F41">
        <w:t>.</w:t>
      </w:r>
      <w:ins w:id="22" w:author="Jonathan Belmaker" w:date="2019-01-22T12:14:00Z">
        <w:r w:rsidR="00997D7C">
          <w:t xml:space="preserve"> </w:t>
        </w:r>
      </w:ins>
      <w:ins w:id="23" w:author="Jonathan Belmaker" w:date="2019-01-22T15:15:00Z">
        <w:r w:rsidR="003754C9">
          <w:t xml:space="preserve"> </w:t>
        </w:r>
        <w:r w:rsidR="003F2BEC" w:rsidRPr="003F2BEC">
          <w:rPr>
            <w:highlight w:val="yellow"/>
            <w:rPrChange w:id="24" w:author="Jonathan Belmaker" w:date="2019-01-22T15:15:00Z">
              <w:rPr/>
            </w:rPrChange>
          </w:rPr>
          <w:t>Not clear if you used a single ration across all data, the average of all hauls, how did you treat the different periods etc.</w:t>
        </w:r>
        <w:r w:rsidR="003754C9">
          <w:t xml:space="preserve"> </w:t>
        </w:r>
      </w:ins>
    </w:p>
    <w:p w:rsidR="00997D7C" w:rsidRDefault="00997D7C">
      <w:pPr>
        <w:bidi w:val="0"/>
        <w:spacing w:after="0"/>
        <w:rPr>
          <w:ins w:id="25" w:author="Jonathan Belmaker" w:date="2019-01-22T12:14:00Z"/>
        </w:rPr>
      </w:pPr>
    </w:p>
    <w:p w:rsidR="00FA3683" w:rsidRDefault="009D4B20">
      <w:pPr>
        <w:bidi w:val="0"/>
        <w:spacing w:after="0"/>
      </w:pPr>
      <w:r>
        <w:t xml:space="preserve"> </w:t>
      </w:r>
      <w:r w:rsidR="00EF0F41">
        <w:t>I also used data derived from a</w:t>
      </w:r>
      <w:r>
        <w:t xml:space="preserve"> trawl survey conducted </w:t>
      </w:r>
      <w:r w:rsidR="00D052DE">
        <w:t>from</w:t>
      </w:r>
      <w:r>
        <w:t xml:space="preserve"> 2013-2015</w:t>
      </w:r>
      <w:r w:rsidR="00F708E6">
        <w:t>. In this survey, hauls were conducted in 15,</w:t>
      </w:r>
      <w:r w:rsidR="00D052DE">
        <w:t xml:space="preserve"> </w:t>
      </w:r>
      <w:r w:rsidR="00F708E6">
        <w:t>40,</w:t>
      </w:r>
      <w:r w:rsidR="00D052DE">
        <w:t xml:space="preserve"> </w:t>
      </w:r>
      <w:r w:rsidR="00F708E6">
        <w:t xml:space="preserve">70 and 100 m depth, in both spring (April-May) and autumn (October-November). Overall, </w:t>
      </w:r>
      <w:r w:rsidR="00E3216F">
        <w:t>49</w:t>
      </w:r>
      <w:r w:rsidR="00F708E6">
        <w:t xml:space="preserve"> fishing hauls were recorded (</w:t>
      </w:r>
      <w:r w:rsidR="00E3216F">
        <w:t>24</w:t>
      </w:r>
      <w:r w:rsidR="00F708E6">
        <w:t xml:space="preserve"> during spring and </w:t>
      </w:r>
      <w:r w:rsidR="00A175E3">
        <w:t>25</w:t>
      </w:r>
      <w:r w:rsidR="00F708E6">
        <w:t xml:space="preserve"> during autumn)</w:t>
      </w:r>
      <w:r w:rsidR="009A6202">
        <w:t>.</w:t>
      </w:r>
    </w:p>
    <w:p w:rsidR="00FA3683" w:rsidRDefault="009A6202">
      <w:pPr>
        <w:bidi w:val="0"/>
        <w:spacing w:after="0"/>
      </w:pPr>
      <w:r>
        <w:t xml:space="preserve">The above procedure for calculating a single </w:t>
      </w:r>
      <w:r w:rsidRPr="00CA2184">
        <w:t>me</w:t>
      </w:r>
      <w:r>
        <w:t xml:space="preserve">an temperature </w:t>
      </w:r>
      <w:r w:rsidRPr="00CA2184">
        <w:t>preference</w:t>
      </w:r>
      <w:r>
        <w:t xml:space="preserve"> for multiple </w:t>
      </w:r>
      <w:proofErr w:type="gramStart"/>
      <w:r>
        <w:t>species,</w:t>
      </w:r>
      <w:proofErr w:type="gramEnd"/>
      <w:r>
        <w:t xml:space="preserve"> was done for </w:t>
      </w:r>
      <w:r w:rsidR="001D60B2">
        <w:t>the groups</w:t>
      </w:r>
      <w:r w:rsidR="00F951EC">
        <w:t xml:space="preserve">: </w:t>
      </w:r>
      <w:proofErr w:type="spellStart"/>
      <w:r w:rsidR="00F951EC" w:rsidRPr="00F951EC">
        <w:t>Saragus</w:t>
      </w:r>
      <w:proofErr w:type="spellEnd"/>
      <w:r w:rsidR="00F951EC" w:rsidRPr="00F951EC">
        <w:t xml:space="preserve">, </w:t>
      </w:r>
      <w:proofErr w:type="spellStart"/>
      <w:r w:rsidR="00F951EC" w:rsidRPr="00F951EC">
        <w:t>Bori</w:t>
      </w:r>
      <w:proofErr w:type="spellEnd"/>
      <w:r w:rsidR="00F951EC" w:rsidRPr="00F951EC">
        <w:t xml:space="preserve">, </w:t>
      </w:r>
      <w:proofErr w:type="spellStart"/>
      <w:r w:rsidR="00F951EC" w:rsidRPr="00F951EC">
        <w:t>Barbunia</w:t>
      </w:r>
      <w:proofErr w:type="spellEnd"/>
      <w:r w:rsidR="00F951EC" w:rsidRPr="00F951EC">
        <w:t xml:space="preserve"> / </w:t>
      </w:r>
      <w:proofErr w:type="spellStart"/>
      <w:r w:rsidR="00F951EC" w:rsidRPr="00F951EC">
        <w:t>Soltan</w:t>
      </w:r>
      <w:proofErr w:type="spellEnd"/>
      <w:r w:rsidR="00F951EC" w:rsidRPr="00F951EC">
        <w:t xml:space="preserve"> Mix, and </w:t>
      </w:r>
      <w:proofErr w:type="spellStart"/>
      <w:r w:rsidR="00F951EC" w:rsidRPr="00F951EC">
        <w:t>Rofus</w:t>
      </w:r>
      <w:proofErr w:type="spellEnd"/>
      <w:r w:rsidR="00F951EC" w:rsidRPr="00F951EC">
        <w:t xml:space="preserve"> Fake</w:t>
      </w:r>
      <w:r w:rsidR="00F951EC">
        <w:t xml:space="preserve"> </w:t>
      </w:r>
      <w:r w:rsidR="00367240">
        <w:t>[</w:t>
      </w:r>
      <w:r w:rsidR="00F951EC">
        <w:t>table 2.1</w:t>
      </w:r>
      <w:r w:rsidR="00367240">
        <w:t>]</w:t>
      </w:r>
      <w:r>
        <w:t>.</w:t>
      </w:r>
      <w:r w:rsidRPr="009A6202">
        <w:t xml:space="preserve"> </w:t>
      </w:r>
      <w:commentRangeStart w:id="26"/>
      <w:r>
        <w:t xml:space="preserve">For two species from genus </w:t>
      </w:r>
      <w:proofErr w:type="spellStart"/>
      <w:r w:rsidR="008B38CB" w:rsidRPr="001D60B2">
        <w:rPr>
          <w:i/>
          <w:iCs/>
        </w:rPr>
        <w:t>Epinephelus</w:t>
      </w:r>
      <w:proofErr w:type="spellEnd"/>
      <w:r w:rsidR="008B38CB" w:rsidRPr="001D60B2">
        <w:rPr>
          <w:i/>
          <w:iCs/>
        </w:rPr>
        <w:t xml:space="preserve"> (</w:t>
      </w:r>
      <w:proofErr w:type="spellStart"/>
      <w:r w:rsidR="008B38CB" w:rsidRPr="001D60B2">
        <w:rPr>
          <w:i/>
          <w:iCs/>
        </w:rPr>
        <w:t>Epinephelus</w:t>
      </w:r>
      <w:proofErr w:type="spellEnd"/>
      <w:r w:rsidR="008B38CB" w:rsidRPr="001D60B2">
        <w:rPr>
          <w:i/>
          <w:iCs/>
        </w:rPr>
        <w:t xml:space="preserve"> </w:t>
      </w:r>
      <w:proofErr w:type="spellStart"/>
      <w:r w:rsidR="003A6073">
        <w:rPr>
          <w:i/>
          <w:iCs/>
        </w:rPr>
        <w:t>m</w:t>
      </w:r>
      <w:r w:rsidR="008B38CB" w:rsidRPr="001D60B2">
        <w:rPr>
          <w:i/>
          <w:iCs/>
        </w:rPr>
        <w:t>arginatus</w:t>
      </w:r>
      <w:proofErr w:type="spellEnd"/>
      <w:r w:rsidR="008B38CB" w:rsidRPr="001D60B2">
        <w:rPr>
          <w:i/>
          <w:iCs/>
        </w:rPr>
        <w:t xml:space="preserve"> and the </w:t>
      </w:r>
      <w:proofErr w:type="spellStart"/>
      <w:r w:rsidR="008B38CB" w:rsidRPr="001D60B2">
        <w:rPr>
          <w:i/>
          <w:iCs/>
        </w:rPr>
        <w:t>Epinephelus</w:t>
      </w:r>
      <w:proofErr w:type="spellEnd"/>
      <w:r w:rsidR="008B38CB" w:rsidRPr="001D60B2">
        <w:rPr>
          <w:i/>
          <w:iCs/>
        </w:rPr>
        <w:t xml:space="preserve"> </w:t>
      </w:r>
      <w:proofErr w:type="spellStart"/>
      <w:r w:rsidR="003A6073">
        <w:rPr>
          <w:i/>
          <w:iCs/>
        </w:rPr>
        <w:t>a</w:t>
      </w:r>
      <w:r w:rsidR="008B38CB" w:rsidRPr="001D60B2">
        <w:rPr>
          <w:i/>
          <w:iCs/>
        </w:rPr>
        <w:t>eneus</w:t>
      </w:r>
      <w:proofErr w:type="spellEnd"/>
      <w:r>
        <w:rPr>
          <w:i/>
          <w:iCs/>
        </w:rPr>
        <w:t>)</w:t>
      </w:r>
      <w:r>
        <w:t xml:space="preserve">, I used the </w:t>
      </w:r>
      <w:r w:rsidRPr="00CA2184">
        <w:t>me</w:t>
      </w:r>
      <w:r>
        <w:t xml:space="preserve">an temperature </w:t>
      </w:r>
      <w:r w:rsidRPr="00CA2184">
        <w:t>preference</w:t>
      </w:r>
      <w:r>
        <w:t xml:space="preserve"> of </w:t>
      </w:r>
      <w:proofErr w:type="spellStart"/>
      <w:r>
        <w:t>Epinephelud</w:t>
      </w:r>
      <w:proofErr w:type="spellEnd"/>
      <w:r>
        <w:t xml:space="preserve"> </w:t>
      </w:r>
      <w:proofErr w:type="spellStart"/>
      <w:r w:rsidR="003A6073">
        <w:t>a</w:t>
      </w:r>
      <w:r>
        <w:t>eneus</w:t>
      </w:r>
      <w:proofErr w:type="spellEnd"/>
      <w:r>
        <w:t>, because this species is much more abundant in the local trawl fisheries</w:t>
      </w:r>
      <w:commentRangeEnd w:id="26"/>
      <w:r w:rsidR="003754C9">
        <w:rPr>
          <w:rStyle w:val="CommentReference"/>
        </w:rPr>
        <w:commentReference w:id="26"/>
      </w:r>
      <w:r>
        <w:t xml:space="preserve">. Species from the family </w:t>
      </w:r>
      <w:proofErr w:type="spellStart"/>
      <w:r w:rsidRPr="00844B96">
        <w:t>Batoidea</w:t>
      </w:r>
      <w:proofErr w:type="spellEnd"/>
      <w:r>
        <w:t xml:space="preserve"> were recorded under single common name. </w:t>
      </w:r>
      <w:commentRangeStart w:id="27"/>
      <w:r>
        <w:t xml:space="preserve">The most common </w:t>
      </w:r>
      <w:proofErr w:type="spellStart"/>
      <w:r w:rsidR="008B3A14">
        <w:t>B</w:t>
      </w:r>
      <w:r>
        <w:t>atoidea</w:t>
      </w:r>
      <w:proofErr w:type="spellEnd"/>
      <w:r>
        <w:t xml:space="preserve"> in the trawl catch are Raja </w:t>
      </w:r>
      <w:proofErr w:type="spellStart"/>
      <w:r w:rsidR="003A6073">
        <w:t>c</w:t>
      </w:r>
      <w:r>
        <w:t>lavata</w:t>
      </w:r>
      <w:proofErr w:type="spellEnd"/>
      <w:r>
        <w:t xml:space="preserve">, Raja </w:t>
      </w:r>
      <w:proofErr w:type="spellStart"/>
      <w:r w:rsidR="003A6073">
        <w:t>m</w:t>
      </w:r>
      <w:r>
        <w:t>iraletus</w:t>
      </w:r>
      <w:proofErr w:type="spellEnd"/>
      <w:r>
        <w:t xml:space="preserve">, Torpedo </w:t>
      </w:r>
      <w:proofErr w:type="spellStart"/>
      <w:r w:rsidR="003A6073">
        <w:t>t</w:t>
      </w:r>
      <w:r>
        <w:t>orpedo</w:t>
      </w:r>
      <w:proofErr w:type="spellEnd"/>
      <w:r>
        <w:t xml:space="preserve"> and </w:t>
      </w:r>
      <w:proofErr w:type="spellStart"/>
      <w:r>
        <w:t>Dasyatis</w:t>
      </w:r>
      <w:proofErr w:type="spellEnd"/>
      <w:r>
        <w:t xml:space="preserve"> </w:t>
      </w:r>
      <w:proofErr w:type="spellStart"/>
      <w:r w:rsidR="003A6073">
        <w:t>p</w:t>
      </w:r>
      <w:r>
        <w:t>astinaca</w:t>
      </w:r>
      <w:proofErr w:type="spellEnd"/>
      <w:proofErr w:type="gramStart"/>
      <w:r>
        <w:t>..</w:t>
      </w:r>
      <w:proofErr w:type="gramEnd"/>
      <w:r>
        <w:t xml:space="preserve"> I used the mean temperature preference of them as the </w:t>
      </w:r>
      <w:proofErr w:type="spellStart"/>
      <w:r>
        <w:t>Batoidea</w:t>
      </w:r>
      <w:proofErr w:type="spellEnd"/>
      <w:r>
        <w:t xml:space="preserve"> temperature preference.</w:t>
      </w:r>
      <w:commentRangeEnd w:id="27"/>
      <w:r w:rsidR="003754C9">
        <w:rPr>
          <w:rStyle w:val="CommentReference"/>
        </w:rPr>
        <w:commentReference w:id="27"/>
      </w:r>
    </w:p>
    <w:p w:rsidR="00FA3683" w:rsidRDefault="00FA3683">
      <w:pPr>
        <w:bidi w:val="0"/>
        <w:spacing w:after="0"/>
      </w:pPr>
    </w:p>
    <w:p w:rsidR="00FA3683" w:rsidRDefault="00202411">
      <w:pPr>
        <w:bidi w:val="0"/>
        <w:spacing w:after="0"/>
      </w:pPr>
      <w:r>
        <w:t>T</w:t>
      </w:r>
      <w:r w:rsidR="00426A6C">
        <w:t xml:space="preserve">he MTC </w:t>
      </w:r>
      <w:r>
        <w:t xml:space="preserve">index was calculated for three species groups: </w:t>
      </w:r>
      <w:r w:rsidR="00426A6C">
        <w:t xml:space="preserve">invasive species only, indigenous species only, and </w:t>
      </w:r>
      <w:r>
        <w:t>for</w:t>
      </w:r>
      <w:r w:rsidR="00426A6C">
        <w:t xml:space="preserve"> the entire community together. </w:t>
      </w:r>
      <w:r w:rsidR="00B62761">
        <w:t xml:space="preserve">Catches under common names which included both indigenous and </w:t>
      </w:r>
      <w:proofErr w:type="spellStart"/>
      <w:r w:rsidR="00B62761">
        <w:t>Lessepsian</w:t>
      </w:r>
      <w:proofErr w:type="spellEnd"/>
      <w:r w:rsidR="00B62761">
        <w:t xml:space="preserve"> species, were</w:t>
      </w:r>
      <w:r w:rsidR="00426A6C">
        <w:t xml:space="preserve"> removed from the data </w:t>
      </w:r>
      <w:r w:rsidR="004E03A7">
        <w:t xml:space="preserve">[table </w:t>
      </w:r>
      <w:r w:rsidR="0004367D">
        <w:t>2.</w:t>
      </w:r>
      <w:r w:rsidR="00E034AA">
        <w:t>2</w:t>
      </w:r>
      <w:r w:rsidR="004E03A7">
        <w:t>]</w:t>
      </w:r>
      <w:r w:rsidR="00E034AA">
        <w:t>.</w:t>
      </w:r>
    </w:p>
    <w:p w:rsidR="00997D7C" w:rsidRDefault="00997D7C">
      <w:pPr>
        <w:bidi w:val="0"/>
        <w:spacing w:after="0"/>
      </w:pPr>
    </w:p>
    <w:p w:rsidR="00426A6C" w:rsidRPr="008B3A14" w:rsidRDefault="008B3A14" w:rsidP="008B3A14">
      <w:pPr>
        <w:bidi w:val="0"/>
        <w:spacing w:after="0"/>
        <w:rPr>
          <w:b/>
          <w:bCs/>
        </w:rPr>
      </w:pPr>
      <w:r>
        <w:rPr>
          <w:b/>
          <w:bCs/>
        </w:rPr>
        <w:t>Hauls Temperature:</w:t>
      </w:r>
    </w:p>
    <w:p w:rsidR="00426A6C" w:rsidRDefault="00426A6C">
      <w:pPr>
        <w:bidi w:val="0"/>
        <w:spacing w:after="0"/>
        <w:rPr>
          <w:ins w:id="28" w:author="Jonathan Belmaker" w:date="2019-01-22T15:16:00Z"/>
        </w:rPr>
      </w:pPr>
      <w:r>
        <w:t xml:space="preserve">The temperature of each </w:t>
      </w:r>
      <w:r w:rsidR="005A67F3">
        <w:t xml:space="preserve">haul was calculated </w:t>
      </w:r>
      <w:r w:rsidR="003754C9">
        <w:t xml:space="preserve">for </w:t>
      </w:r>
      <w:r w:rsidR="005A67F3">
        <w:t>t</w:t>
      </w:r>
      <w:r>
        <w:t xml:space="preserve">he date, depth and </w:t>
      </w:r>
      <w:r w:rsidR="003754C9">
        <w:t xml:space="preserve">location </w:t>
      </w:r>
      <w:r>
        <w:t xml:space="preserve">it was </w:t>
      </w:r>
      <w:r w:rsidR="005A67F3">
        <w:t>deployed.</w:t>
      </w:r>
      <w:r>
        <w:t xml:space="preserve"> </w:t>
      </w:r>
      <w:r w:rsidR="005A67F3">
        <w:t xml:space="preserve">Temperature data was </w:t>
      </w:r>
      <w:r>
        <w:t>extracted form Copernicus</w:t>
      </w:r>
      <w:r w:rsidRPr="001240A0">
        <w:t xml:space="preserve"> </w:t>
      </w:r>
      <w:r>
        <w:t xml:space="preserve">Model, a model of the temperatures in the Mediterranean Sea </w:t>
      </w:r>
      <w:r w:rsidR="005A67F3">
        <w:t xml:space="preserve">in </w:t>
      </w:r>
      <w:r w:rsidR="006E6F32">
        <w:t xml:space="preserve">spatial and </w:t>
      </w:r>
      <w:r w:rsidR="00A24C28">
        <w:t>temporal</w:t>
      </w:r>
      <w:r w:rsidR="00A24C28">
        <w:rPr>
          <w:rFonts w:hint="cs"/>
          <w:rtl/>
        </w:rPr>
        <w:t xml:space="preserve"> </w:t>
      </w:r>
      <w:r w:rsidR="00A24C28">
        <w:t xml:space="preserve">resolution </w:t>
      </w:r>
      <w:ins w:id="29" w:author="Jonathan Belmaker" w:date="2019-01-22T15:16:00Z">
        <w:r w:rsidR="003754C9">
          <w:t xml:space="preserve">of </w:t>
        </w:r>
        <w:r w:rsidR="003F2BEC" w:rsidRPr="003F2BEC">
          <w:rPr>
            <w:highlight w:val="yellow"/>
            <w:rPrChange w:id="30" w:author="Jonathan Belmaker" w:date="2019-01-22T15:16:00Z">
              <w:rPr/>
            </w:rPrChange>
          </w:rPr>
          <w:t>XXXX</w:t>
        </w:r>
        <w:r w:rsidR="003754C9">
          <w:t xml:space="preserve"> </w:t>
        </w:r>
      </w:ins>
      <w:r>
        <w:t xml:space="preserve">provided by the </w:t>
      </w:r>
      <w:del w:id="31" w:author="Jonathan Belmaker" w:date="2019-01-22T15:16:00Z">
        <w:r w:rsidDel="003754C9">
          <w:delText>CMCC [</w:delText>
        </w:r>
      </w:del>
      <w:r w:rsidRPr="004D3EFD">
        <w:t>Euro-Mediterranean Center on Climate Change</w:t>
      </w:r>
      <w:del w:id="32" w:author="Jonathan Belmaker" w:date="2019-01-22T15:16:00Z">
        <w:r w:rsidDel="003754C9">
          <w:delText>]</w:delText>
        </w:r>
      </w:del>
      <w:r>
        <w:t>.</w:t>
      </w:r>
      <w:bookmarkStart w:id="33" w:name="_GoBack"/>
      <w:bookmarkEnd w:id="33"/>
    </w:p>
    <w:p w:rsidR="003754C9" w:rsidRDefault="003754C9">
      <w:pPr>
        <w:bidi w:val="0"/>
        <w:spacing w:after="0"/>
      </w:pPr>
    </w:p>
    <w:p w:rsidR="00426A6C" w:rsidRDefault="00426A6C" w:rsidP="009B174D">
      <w:pPr>
        <w:bidi w:val="0"/>
        <w:spacing w:after="0"/>
      </w:pPr>
      <w:commentRangeStart w:id="34"/>
      <w:r w:rsidRPr="008F0FE0">
        <w:t>I calculated</w:t>
      </w:r>
      <w:r>
        <w:t xml:space="preserve"> the m</w:t>
      </w:r>
      <w:r w:rsidR="009003CB">
        <w:t>ean</w:t>
      </w:r>
      <w:r>
        <w:t xml:space="preserve"> </w:t>
      </w:r>
      <w:r w:rsidR="00E9474D">
        <w:t xml:space="preserve">haul </w:t>
      </w:r>
      <w:r>
        <w:t xml:space="preserve">temperatures by seasons </w:t>
      </w:r>
      <w:r w:rsidR="00F66F06">
        <w:t xml:space="preserve">[table 2.3] </w:t>
      </w:r>
      <w:r>
        <w:t xml:space="preserve">and by years, and </w:t>
      </w:r>
      <w:r w:rsidR="009003CB">
        <w:t>correlate it to</w:t>
      </w:r>
      <w:r>
        <w:t xml:space="preserve"> MTC index</w:t>
      </w:r>
      <w:r w:rsidR="009B174D">
        <w:t>.</w:t>
      </w:r>
      <w:r w:rsidR="00D052DE">
        <w:rPr>
          <w:rFonts w:hint="cs"/>
          <w:rtl/>
        </w:rPr>
        <w:t xml:space="preserve"> </w:t>
      </w:r>
      <w:r w:rsidR="009B174D">
        <w:t xml:space="preserve"> </w:t>
      </w:r>
      <w:commentRangeEnd w:id="34"/>
      <w:r w:rsidR="003754C9">
        <w:rPr>
          <w:rStyle w:val="CommentReference"/>
        </w:rPr>
        <w:commentReference w:id="34"/>
      </w:r>
      <w:commentRangeStart w:id="35"/>
      <w:r w:rsidR="009B174D">
        <w:t>M</w:t>
      </w:r>
      <w:r w:rsidR="00D052DE">
        <w:t xml:space="preserve">ean haul depth by seasons and by years </w:t>
      </w:r>
      <w:r w:rsidR="009B174D">
        <w:t xml:space="preserve">attached </w:t>
      </w:r>
      <w:r w:rsidR="00D052DE">
        <w:t>to the correlation</w:t>
      </w:r>
      <w:commentRangeEnd w:id="35"/>
      <w:r w:rsidR="003754C9">
        <w:rPr>
          <w:rStyle w:val="CommentReference"/>
        </w:rPr>
        <w:commentReference w:id="35"/>
      </w:r>
      <w:r w:rsidR="00D052DE">
        <w:t>.</w:t>
      </w:r>
    </w:p>
    <w:p w:rsidR="00D052DE" w:rsidRDefault="00D052DE" w:rsidP="00D052DE">
      <w:pPr>
        <w:bidi w:val="0"/>
        <w:spacing w:after="0"/>
        <w:rPr>
          <w:rtl/>
        </w:rPr>
      </w:pPr>
    </w:p>
    <w:p w:rsidR="00BF73D9" w:rsidRDefault="00BF73D9" w:rsidP="00BF73D9">
      <w:pPr>
        <w:bidi w:val="0"/>
        <w:spacing w:after="0"/>
        <w:rPr>
          <w:rtl/>
        </w:rPr>
      </w:pPr>
    </w:p>
    <w:p w:rsidR="00E034AA" w:rsidRPr="002B664B" w:rsidRDefault="00E034AA">
      <w:pPr>
        <w:bidi w:val="0"/>
        <w:spacing w:after="0"/>
        <w:rPr>
          <w:b/>
          <w:bCs/>
          <w:sz w:val="20"/>
          <w:szCs w:val="20"/>
          <w:highlight w:val="yellow"/>
          <w:rPrChange w:id="36" w:author="Jonathan Belmaker" w:date="2019-01-22T15:26:00Z">
            <w:rPr>
              <w:b/>
              <w:bCs/>
              <w:sz w:val="20"/>
              <w:szCs w:val="20"/>
            </w:rPr>
          </w:rPrChange>
        </w:rPr>
      </w:pPr>
      <w:r w:rsidRPr="00256789">
        <w:rPr>
          <w:b/>
          <w:bCs/>
          <w:sz w:val="20"/>
          <w:szCs w:val="20"/>
        </w:rPr>
        <w:t xml:space="preserve">Table 2.1: </w:t>
      </w:r>
      <w:del w:id="37" w:author="Jonathan Belmaker" w:date="2019-01-22T15:17:00Z">
        <w:r w:rsidR="00256789" w:rsidRPr="00256789" w:rsidDel="003754C9">
          <w:rPr>
            <w:b/>
            <w:bCs/>
            <w:sz w:val="20"/>
            <w:szCs w:val="20"/>
          </w:rPr>
          <w:delText>The scientific s</w:delText>
        </w:r>
      </w:del>
      <w:ins w:id="38" w:author="Jonathan Belmaker" w:date="2019-01-22T15:17:00Z">
        <w:r w:rsidR="003754C9">
          <w:rPr>
            <w:b/>
            <w:bCs/>
            <w:sz w:val="20"/>
            <w:szCs w:val="20"/>
          </w:rPr>
          <w:t>S</w:t>
        </w:r>
      </w:ins>
      <w:r w:rsidR="00256789" w:rsidRPr="00256789">
        <w:rPr>
          <w:b/>
          <w:bCs/>
          <w:sz w:val="20"/>
          <w:szCs w:val="20"/>
        </w:rPr>
        <w:t>pecies</w:t>
      </w:r>
      <w:ins w:id="39" w:author="Jonathan Belmaker" w:date="2019-01-22T15:17:00Z">
        <w:r w:rsidR="003754C9">
          <w:rPr>
            <w:b/>
            <w:bCs/>
            <w:sz w:val="20"/>
            <w:szCs w:val="20"/>
          </w:rPr>
          <w:t xml:space="preserve"> and species groups</w:t>
        </w:r>
      </w:ins>
      <w:r w:rsidR="00256789" w:rsidRPr="00256789">
        <w:rPr>
          <w:b/>
          <w:bCs/>
          <w:sz w:val="20"/>
          <w:szCs w:val="20"/>
        </w:rPr>
        <w:t xml:space="preserve"> </w:t>
      </w:r>
      <w:ins w:id="40" w:author="Jonathan Belmaker" w:date="2019-01-22T15:17:00Z">
        <w:r w:rsidR="003754C9">
          <w:rPr>
            <w:b/>
            <w:bCs/>
            <w:sz w:val="20"/>
            <w:szCs w:val="20"/>
          </w:rPr>
          <w:t xml:space="preserve">recorded in the data. </w:t>
        </w:r>
      </w:ins>
      <w:ins w:id="41" w:author="Jonathan Belmaker" w:date="2019-01-22T15:18:00Z">
        <w:r w:rsidR="003754C9">
          <w:rPr>
            <w:b/>
            <w:bCs/>
            <w:sz w:val="20"/>
            <w:szCs w:val="20"/>
          </w:rPr>
          <w:t xml:space="preserve">  </w:t>
        </w:r>
        <w:r w:rsidR="003F2BEC" w:rsidRPr="003F2BEC">
          <w:rPr>
            <w:b/>
            <w:bCs/>
            <w:sz w:val="20"/>
            <w:szCs w:val="20"/>
            <w:highlight w:val="yellow"/>
            <w:rPrChange w:id="42" w:author="Jonathan Belmaker" w:date="2019-01-22T15:18:00Z">
              <w:rPr>
                <w:b/>
                <w:bCs/>
                <w:sz w:val="20"/>
                <w:szCs w:val="20"/>
              </w:rPr>
            </w:rPrChange>
          </w:rPr>
          <w:t>Make all scientific names italic.</w:t>
        </w:r>
      </w:ins>
      <w:ins w:id="43" w:author="Jonathan Belmaker" w:date="2019-01-22T15:25:00Z">
        <w:r w:rsidR="003F2BEC" w:rsidRPr="003F2BEC">
          <w:rPr>
            <w:b/>
            <w:bCs/>
            <w:sz w:val="20"/>
            <w:szCs w:val="20"/>
            <w:highlight w:val="yellow"/>
            <w:rPrChange w:id="44" w:author="Jonathan Belmaker" w:date="2019-01-22T15:26:00Z">
              <w:rPr>
                <w:b/>
                <w:bCs/>
                <w:sz w:val="20"/>
                <w:szCs w:val="20"/>
              </w:rPr>
            </w:rPrChange>
          </w:rPr>
          <w:t xml:space="preserve"> On t</w:t>
        </w:r>
      </w:ins>
      <w:ins w:id="45" w:author="Jonathan Belmaker" w:date="2019-01-22T15:26:00Z">
        <w:r w:rsidR="002B664B">
          <w:rPr>
            <w:b/>
            <w:bCs/>
            <w:sz w:val="20"/>
            <w:szCs w:val="20"/>
            <w:highlight w:val="yellow"/>
          </w:rPr>
          <w:t>h</w:t>
        </w:r>
      </w:ins>
      <w:ins w:id="46" w:author="Jonathan Belmaker" w:date="2019-01-22T15:25:00Z">
        <w:r w:rsidR="003F2BEC" w:rsidRPr="003F2BEC">
          <w:rPr>
            <w:b/>
            <w:bCs/>
            <w:sz w:val="20"/>
            <w:szCs w:val="20"/>
            <w:highlight w:val="yellow"/>
            <w:rPrChange w:id="47" w:author="Jonathan Belmaker" w:date="2019-01-22T15:26:00Z">
              <w:rPr>
                <w:b/>
                <w:bCs/>
                <w:sz w:val="20"/>
                <w:szCs w:val="20"/>
              </w:rPr>
            </w:rPrChange>
          </w:rPr>
          <w:t>e left put on</w:t>
        </w:r>
      </w:ins>
      <w:ins w:id="48" w:author="Jonathan Belmaker" w:date="2019-01-22T15:26:00Z">
        <w:r w:rsidR="002B664B">
          <w:rPr>
            <w:b/>
            <w:bCs/>
            <w:sz w:val="20"/>
            <w:szCs w:val="20"/>
            <w:highlight w:val="yellow"/>
          </w:rPr>
          <w:t>l</w:t>
        </w:r>
      </w:ins>
      <w:ins w:id="49" w:author="Jonathan Belmaker" w:date="2019-01-22T15:25:00Z">
        <w:r w:rsidR="003F2BEC" w:rsidRPr="003F2BEC">
          <w:rPr>
            <w:b/>
            <w:bCs/>
            <w:sz w:val="20"/>
            <w:szCs w:val="20"/>
            <w:highlight w:val="yellow"/>
            <w:rPrChange w:id="50" w:author="Jonathan Belmaker" w:date="2019-01-22T15:26:00Z">
              <w:rPr>
                <w:b/>
                <w:bCs/>
                <w:sz w:val="20"/>
                <w:szCs w:val="20"/>
              </w:rPr>
            </w:rPrChange>
          </w:rPr>
          <w:t xml:space="preserve">y </w:t>
        </w:r>
      </w:ins>
      <w:ins w:id="51" w:author="Jonathan Belmaker" w:date="2019-01-22T15:26:00Z">
        <w:r w:rsidR="002B664B" w:rsidRPr="002B664B">
          <w:rPr>
            <w:b/>
            <w:bCs/>
            <w:sz w:val="20"/>
            <w:szCs w:val="20"/>
            <w:highlight w:val="yellow"/>
          </w:rPr>
          <w:t>scientific</w:t>
        </w:r>
      </w:ins>
      <w:ins w:id="52" w:author="Jonathan Belmaker" w:date="2019-01-22T15:25:00Z">
        <w:r w:rsidR="003F2BEC" w:rsidRPr="003F2BEC">
          <w:rPr>
            <w:b/>
            <w:bCs/>
            <w:sz w:val="20"/>
            <w:szCs w:val="20"/>
            <w:highlight w:val="yellow"/>
            <w:rPrChange w:id="53" w:author="Jonathan Belmaker" w:date="2019-01-22T15:26:00Z">
              <w:rPr>
                <w:b/>
                <w:bCs/>
                <w:sz w:val="20"/>
                <w:szCs w:val="20"/>
              </w:rPr>
            </w:rPrChange>
          </w:rPr>
          <w:t xml:space="preserve"> names (not </w:t>
        </w:r>
        <w:proofErr w:type="spellStart"/>
        <w:r w:rsidR="003F2BEC" w:rsidRPr="003F2BEC">
          <w:rPr>
            <w:b/>
            <w:bCs/>
            <w:sz w:val="20"/>
            <w:szCs w:val="20"/>
            <w:highlight w:val="yellow"/>
            <w:rPrChange w:id="54" w:author="Jonathan Belmaker" w:date="2019-01-22T15:26:00Z">
              <w:rPr>
                <w:rFonts w:ascii="Arial" w:eastAsia="Times New Roman" w:hAnsi="Arial" w:cs="Arial"/>
                <w:color w:val="000000"/>
              </w:rPr>
            </w:rPrChange>
          </w:rPr>
          <w:t>Upeneus</w:t>
        </w:r>
        <w:proofErr w:type="spellEnd"/>
        <w:r w:rsidR="003F2BEC" w:rsidRPr="003F2BEC">
          <w:rPr>
            <w:b/>
            <w:bCs/>
            <w:sz w:val="20"/>
            <w:szCs w:val="20"/>
            <w:highlight w:val="yellow"/>
            <w:rPrChange w:id="55" w:author="Jonathan Belmaker" w:date="2019-01-22T15:26:00Z">
              <w:rPr>
                <w:rFonts w:ascii="Arial" w:eastAsia="Times New Roman" w:hAnsi="Arial" w:cs="Arial"/>
                <w:color w:val="000000"/>
              </w:rPr>
            </w:rPrChange>
          </w:rPr>
          <w:t xml:space="preserve"> sp.</w:t>
        </w:r>
      </w:ins>
      <w:ins w:id="56" w:author="Jonathan Belmaker" w:date="2019-01-22T15:26:00Z">
        <w:r w:rsidR="003F2BEC" w:rsidRPr="003F2BEC">
          <w:rPr>
            <w:b/>
            <w:bCs/>
            <w:sz w:val="20"/>
            <w:szCs w:val="20"/>
            <w:highlight w:val="yellow"/>
            <w:rPrChange w:id="57" w:author="Jonathan Belmaker" w:date="2019-01-22T15:26:00Z">
              <w:rPr>
                <w:rFonts w:ascii="Arial" w:eastAsia="Times New Roman" w:hAnsi="Arial" w:cs="Arial"/>
                <w:color w:val="000000"/>
              </w:rPr>
            </w:rPrChange>
          </w:rPr>
          <w:t xml:space="preserve">). </w:t>
        </w:r>
      </w:ins>
      <w:ins w:id="58" w:author="Jonathan Belmaker" w:date="2019-01-22T15:18:00Z">
        <w:r w:rsidR="003F2BEC" w:rsidRPr="003F2BEC">
          <w:rPr>
            <w:b/>
            <w:bCs/>
            <w:sz w:val="20"/>
            <w:szCs w:val="20"/>
            <w:highlight w:val="yellow"/>
            <w:rPrChange w:id="59" w:author="Jonathan Belmaker" w:date="2019-01-22T15:26:00Z">
              <w:rPr>
                <w:b/>
                <w:bCs/>
                <w:sz w:val="20"/>
                <w:szCs w:val="20"/>
              </w:rPr>
            </w:rPrChange>
          </w:rPr>
          <w:t xml:space="preserve"> </w:t>
        </w:r>
      </w:ins>
      <w:ins w:id="60" w:author="Jonathan Belmaker" w:date="2019-01-22T15:26:00Z">
        <w:r w:rsidR="002B664B">
          <w:rPr>
            <w:b/>
            <w:bCs/>
            <w:sz w:val="20"/>
            <w:szCs w:val="20"/>
            <w:highlight w:val="yellow"/>
          </w:rPr>
          <w:t>You do not describe what you do when the same species have several categorizations (</w:t>
        </w:r>
        <w:proofErr w:type="spellStart"/>
        <w:r w:rsidR="002B664B">
          <w:rPr>
            <w:b/>
            <w:bCs/>
            <w:sz w:val="20"/>
            <w:szCs w:val="20"/>
            <w:highlight w:val="yellow"/>
          </w:rPr>
          <w:t>eg</w:t>
        </w:r>
        <w:proofErr w:type="spellEnd"/>
        <w:r w:rsidR="002B664B">
          <w:rPr>
            <w:b/>
            <w:bCs/>
            <w:sz w:val="20"/>
            <w:szCs w:val="20"/>
            <w:highlight w:val="yellow"/>
          </w:rPr>
          <w:t xml:space="preserve">. </w:t>
        </w:r>
        <w:proofErr w:type="spellStart"/>
        <w:r w:rsidR="002B664B">
          <w:rPr>
            <w:b/>
            <w:bCs/>
            <w:sz w:val="20"/>
            <w:szCs w:val="20"/>
            <w:highlight w:val="yellow"/>
          </w:rPr>
          <w:t>Diplodus</w:t>
        </w:r>
        <w:proofErr w:type="spellEnd"/>
        <w:r w:rsidR="002B664B">
          <w:rPr>
            <w:b/>
            <w:bCs/>
            <w:sz w:val="20"/>
            <w:szCs w:val="20"/>
            <w:highlight w:val="yellow"/>
          </w:rPr>
          <w:t>)</w:t>
        </w:r>
      </w:ins>
      <w:ins w:id="61" w:author="Jonathan Belmaker" w:date="2019-01-22T15:41:00Z">
        <w:r w:rsidR="00550CE7">
          <w:rPr>
            <w:b/>
            <w:bCs/>
            <w:sz w:val="20"/>
            <w:szCs w:val="20"/>
            <w:highlight w:val="yellow"/>
          </w:rPr>
          <w:t xml:space="preserve">. I am missing here data on Ti, whether it is from Cheung or from GBIF, and what </w:t>
        </w:r>
      </w:ins>
      <w:ins w:id="62" w:author="Jonathan Belmaker" w:date="2019-01-22T15:42:00Z">
        <w:r w:rsidR="00550CE7">
          <w:rPr>
            <w:b/>
            <w:bCs/>
            <w:sz w:val="20"/>
            <w:szCs w:val="20"/>
            <w:highlight w:val="yellow"/>
          </w:rPr>
          <w:t>proportions</w:t>
        </w:r>
      </w:ins>
      <w:ins w:id="63" w:author="Jonathan Belmaker" w:date="2019-01-22T15:41:00Z">
        <w:r w:rsidR="00550CE7">
          <w:rPr>
            <w:b/>
            <w:bCs/>
            <w:sz w:val="20"/>
            <w:szCs w:val="20"/>
            <w:highlight w:val="yellow"/>
          </w:rPr>
          <w:t xml:space="preserve"> </w:t>
        </w:r>
      </w:ins>
      <w:ins w:id="64" w:author="Jonathan Belmaker" w:date="2019-01-22T15:42:00Z">
        <w:r w:rsidR="00550CE7">
          <w:rPr>
            <w:b/>
            <w:bCs/>
            <w:sz w:val="20"/>
            <w:szCs w:val="20"/>
            <w:highlight w:val="yellow"/>
          </w:rPr>
          <w:t>were</w:t>
        </w:r>
      </w:ins>
      <w:ins w:id="65" w:author="Jonathan Belmaker" w:date="2019-01-22T15:41:00Z">
        <w:r w:rsidR="00550CE7">
          <w:rPr>
            <w:b/>
            <w:bCs/>
            <w:sz w:val="20"/>
            <w:szCs w:val="20"/>
            <w:highlight w:val="yellow"/>
          </w:rPr>
          <w:t xml:space="preserve"> used when a few species were combined. </w:t>
        </w:r>
      </w:ins>
      <w:del w:id="66" w:author="Jonathan Belmaker" w:date="2019-01-22T15:17:00Z">
        <w:r w:rsidR="003F2BEC" w:rsidRPr="003F2BEC">
          <w:rPr>
            <w:b/>
            <w:bCs/>
            <w:sz w:val="20"/>
            <w:szCs w:val="20"/>
            <w:highlight w:val="yellow"/>
            <w:rPrChange w:id="67" w:author="Jonathan Belmaker" w:date="2019-01-22T15:26:00Z">
              <w:rPr>
                <w:b/>
                <w:bCs/>
                <w:sz w:val="20"/>
                <w:szCs w:val="20"/>
              </w:rPr>
            </w:rPrChange>
          </w:rPr>
          <w:delText>that are the main species included in any common name used by fishers</w:delText>
        </w:r>
      </w:del>
    </w:p>
    <w:tbl>
      <w:tblPr>
        <w:tblStyle w:val="TableGrid"/>
        <w:bidiVisual/>
        <w:tblW w:w="4891" w:type="pct"/>
        <w:tblLook w:val="04A0"/>
      </w:tblPr>
      <w:tblGrid>
        <w:gridCol w:w="1999"/>
        <w:gridCol w:w="7855"/>
      </w:tblGrid>
      <w:tr w:rsidR="00AA7F83" w:rsidRPr="00AA7F83" w:rsidTr="00AA7F83">
        <w:trPr>
          <w:trHeight w:val="315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A7F83">
              <w:rPr>
                <w:rFonts w:ascii="Arial" w:eastAsia="Times New Roman" w:hAnsi="Arial" w:cs="Arial"/>
                <w:b/>
                <w:bCs/>
                <w:color w:val="000000"/>
              </w:rPr>
              <w:t>Common Name</w:t>
            </w:r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A7F83">
              <w:rPr>
                <w:rFonts w:ascii="Arial" w:eastAsia="Times New Roman" w:hAnsi="Arial" w:cs="Arial"/>
                <w:b/>
                <w:bCs/>
                <w:color w:val="000000"/>
              </w:rPr>
              <w:t>Scientific Name</w:t>
            </w:r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Anshubi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Engraulis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encrasicolus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Stolephorus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insularis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Bakala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/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Bakala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Masmerim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Merluccius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merluccius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Barbon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Nemipterus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randalli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Barbunia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/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Soltan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Mix</w:t>
            </w:r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Mullus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Upeneus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sp. (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Mullus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barbatus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Mullus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surmuletus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Upeneus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pori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Upeneus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moluccensis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r w:rsidRPr="00AA7F83">
              <w:rPr>
                <w:rFonts w:ascii="Arial" w:eastAsia="Times New Roman" w:hAnsi="Arial" w:cs="Arial"/>
                <w:color w:val="000000"/>
              </w:rPr>
              <w:t xml:space="preserve">Ben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Gurion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Alectis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alexandrinus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Bori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Mugil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cephalus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/Liza sp. (Liza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aurata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/Liza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ramada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Daba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Epinephelus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haifensis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r w:rsidRPr="00AA7F83">
              <w:rPr>
                <w:rFonts w:ascii="Arial" w:eastAsia="Times New Roman" w:hAnsi="Arial" w:cs="Arial"/>
                <w:color w:val="000000"/>
              </w:rPr>
              <w:t>Farida</w:t>
            </w:r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Pagrus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caeruleostictus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lastRenderedPageBreak/>
              <w:t>Gerbida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Pagellus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erythrinus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Hazir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Balistes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carolinensis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Intias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Seriola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dumerili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Lavan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Lithognathus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mormyrus</w:t>
            </w:r>
            <w:proofErr w:type="spellEnd"/>
            <w:ins w:id="68" w:author="Jonathan Belmaker" w:date="2019-01-22T15:18:00Z">
              <w:r w:rsidR="003754C9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69" w:author="Jonathan Belmaker" w:date="2019-01-22T15:18:00Z">
              <w:r w:rsidRPr="00AA7F83" w:rsidDel="003754C9">
                <w:rPr>
                  <w:rFonts w:ascii="Arial" w:eastAsia="Times New Roman" w:hAnsi="Arial" w:cs="Arial"/>
                  <w:color w:val="000000"/>
                </w:rPr>
                <w:delText>/Diplodus sp. (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Diplodus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saragus</w:t>
            </w:r>
            <w:proofErr w:type="spellEnd"/>
            <w:ins w:id="70" w:author="Jonathan Belmaker" w:date="2019-01-22T15:18:00Z">
              <w:r w:rsidR="003754C9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71" w:author="Jonathan Belmaker" w:date="2019-01-22T15:18:00Z">
              <w:r w:rsidRPr="00AA7F83" w:rsidDel="003754C9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Diplodus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vulgaris</w:t>
            </w:r>
            <w:proofErr w:type="spellEnd"/>
            <w:ins w:id="72" w:author="Jonathan Belmaker" w:date="2019-01-22T15:18:00Z">
              <w:r w:rsidR="003754C9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73" w:author="Jonathan Belmaker" w:date="2019-01-22T15:18:00Z">
              <w:r w:rsidRPr="00AA7F83" w:rsidDel="003754C9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Diplodus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cervinus</w:t>
            </w:r>
            <w:proofErr w:type="spellEnd"/>
            <w:ins w:id="74" w:author="Jonathan Belmaker" w:date="2019-01-22T15:18:00Z">
              <w:r w:rsidR="003754C9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75" w:author="Jonathan Belmaker" w:date="2019-01-22T15:18:00Z">
              <w:r w:rsidRPr="00AA7F83" w:rsidDel="003754C9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Diplodus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puntazoo</w:t>
            </w:r>
            <w:proofErr w:type="spellEnd"/>
            <w:ins w:id="76" w:author="Jonathan Belmaker" w:date="2019-01-22T15:18:00Z">
              <w:r w:rsidR="003754C9">
                <w:rPr>
                  <w:rFonts w:ascii="Arial" w:eastAsia="Times New Roman" w:hAnsi="Arial" w:cs="Arial"/>
                  <w:color w:val="000000"/>
                </w:rPr>
                <w:t xml:space="preserve">. </w:t>
              </w:r>
            </w:ins>
            <w:del w:id="77" w:author="Jonathan Belmaker" w:date="2019-01-22T15:18:00Z">
              <w:r w:rsidRPr="00AA7F83" w:rsidDel="003754C9">
                <w:rPr>
                  <w:rFonts w:ascii="Arial" w:eastAsia="Times New Roman" w:hAnsi="Arial" w:cs="Arial"/>
                  <w:color w:val="000000"/>
                </w:rPr>
                <w:delText>)</w:delText>
              </w:r>
            </w:del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Lokus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/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Lokus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Bibi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/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Lokus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Manot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del w:id="78" w:author="Jonathan Belmaker" w:date="2019-01-22T15:18:00Z">
              <w:r w:rsidRPr="00AA7F83" w:rsidDel="003754C9">
                <w:rPr>
                  <w:rFonts w:ascii="Arial" w:eastAsia="Times New Roman" w:hAnsi="Arial" w:cs="Arial"/>
                  <w:color w:val="000000"/>
                </w:rPr>
                <w:delText>Epinephelus sp. (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Epinephelus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marginatus</w:t>
            </w:r>
            <w:proofErr w:type="spellEnd"/>
            <w:ins w:id="79" w:author="Jonathan Belmaker" w:date="2019-01-22T15:18:00Z">
              <w:r w:rsidR="003754C9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80" w:author="Jonathan Belmaker" w:date="2019-01-22T15:18:00Z">
              <w:r w:rsidRPr="00AA7F83" w:rsidDel="003754C9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Epinephelus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aeneus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Makarunim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/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Hulim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Saurida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undosquamis</w:t>
            </w:r>
            <w:proofErr w:type="spellEnd"/>
            <w:ins w:id="81" w:author="Jonathan Belmaker" w:date="2019-01-22T15:24:00Z">
              <w:r w:rsidR="002B664B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82" w:author="Jonathan Belmaker" w:date="2019-01-22T15:24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Synodus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saurus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Malitta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del w:id="83" w:author="Jonathan Belmaker" w:date="2019-01-22T15:24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Sphyraena sp. (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Sphyraena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sphyraena</w:t>
            </w:r>
            <w:proofErr w:type="spellEnd"/>
            <w:ins w:id="84" w:author="Jonathan Belmaker" w:date="2019-01-22T15:25:00Z">
              <w:r w:rsidR="002B664B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85" w:author="Jonathan Belmaker" w:date="2019-01-22T15:25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Sphyraena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chrysotaenia</w:t>
            </w:r>
            <w:proofErr w:type="spellEnd"/>
            <w:ins w:id="86" w:author="Jonathan Belmaker" w:date="2019-01-22T15:25:00Z">
              <w:r w:rsidR="002B664B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87" w:author="Jonathan Belmaker" w:date="2019-01-22T15:25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Sphyraena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viridensis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Marmir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E034AA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L</w:t>
            </w:r>
            <w:r w:rsidR="00AA7F83" w:rsidRPr="00AA7F83">
              <w:rPr>
                <w:rFonts w:ascii="Arial" w:eastAsia="Times New Roman" w:hAnsi="Arial" w:cs="Arial"/>
                <w:color w:val="000000"/>
              </w:rPr>
              <w:t>ithognathus</w:t>
            </w:r>
            <w:proofErr w:type="spellEnd"/>
            <w:r w:rsidR="00AA7F83"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A7F83" w:rsidRPr="00AA7F83">
              <w:rPr>
                <w:rFonts w:ascii="Arial" w:eastAsia="Times New Roman" w:hAnsi="Arial" w:cs="Arial"/>
                <w:color w:val="000000"/>
              </w:rPr>
              <w:t>mormyrus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Musar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Argyrosomus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regius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Muslach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/ Sol</w:t>
            </w:r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Solea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solea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Palamud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E034AA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</w:t>
            </w:r>
            <w:r w:rsidR="00AA7F83" w:rsidRPr="00AA7F83">
              <w:rPr>
                <w:rFonts w:ascii="Arial" w:eastAsia="Times New Roman" w:hAnsi="Arial" w:cs="Arial"/>
                <w:color w:val="000000"/>
              </w:rPr>
              <w:t>comberomorus</w:t>
            </w:r>
            <w:proofErr w:type="spellEnd"/>
            <w:r w:rsidR="00AA7F83"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AA7F83" w:rsidRPr="00AA7F83">
              <w:rPr>
                <w:rFonts w:ascii="Arial" w:eastAsia="Times New Roman" w:hAnsi="Arial" w:cs="Arial"/>
                <w:color w:val="000000"/>
              </w:rPr>
              <w:t>commerson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r w:rsidRPr="00AA7F83">
              <w:rPr>
                <w:rFonts w:ascii="Arial" w:eastAsia="Times New Roman" w:hAnsi="Arial" w:cs="Arial"/>
                <w:color w:val="000000"/>
              </w:rPr>
              <w:t xml:space="preserve">Pas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Tzahov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Upeneus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moluccensis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Rofus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Boops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boops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F951EC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Rofus</w:t>
            </w:r>
            <w:proofErr w:type="spellEnd"/>
            <w:r w:rsidR="00F951EC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A7F83">
              <w:rPr>
                <w:rFonts w:ascii="Arial" w:eastAsia="Times New Roman" w:hAnsi="Arial" w:cs="Arial"/>
                <w:color w:val="000000"/>
              </w:rPr>
              <w:t>Fake</w:t>
            </w:r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del w:id="88" w:author="Jonathan Belmaker" w:date="2019-01-22T15:25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Spicara sp. (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Spicara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manena</w:t>
            </w:r>
            <w:proofErr w:type="spellEnd"/>
            <w:ins w:id="89" w:author="Jonathan Belmaker" w:date="2019-01-22T15:25:00Z">
              <w:r w:rsidR="002B664B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90" w:author="Jonathan Belmaker" w:date="2019-01-22T15:25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Spicara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smaris</w:t>
            </w:r>
            <w:proofErr w:type="spellEnd"/>
            <w:del w:id="91" w:author="Jonathan Belmaker" w:date="2019-01-22T15:25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)</w:delText>
              </w:r>
            </w:del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Saragus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del w:id="92" w:author="Jonathan Belmaker" w:date="2019-01-22T15:25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Diplodus sp. (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Diplodus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saragus</w:t>
            </w:r>
            <w:proofErr w:type="spellEnd"/>
            <w:ins w:id="93" w:author="Jonathan Belmaker" w:date="2019-01-22T15:25:00Z">
              <w:r w:rsidR="002B664B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94" w:author="Jonathan Belmaker" w:date="2019-01-22T15:25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Diplodus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vulgaris</w:t>
            </w:r>
            <w:proofErr w:type="spellEnd"/>
            <w:ins w:id="95" w:author="Jonathan Belmaker" w:date="2019-01-22T15:25:00Z">
              <w:r w:rsidR="002B664B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96" w:author="Jonathan Belmaker" w:date="2019-01-22T15:25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Diplodus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cervinus</w:t>
            </w:r>
            <w:proofErr w:type="spellEnd"/>
            <w:ins w:id="97" w:author="Jonathan Belmaker" w:date="2019-01-22T15:25:00Z">
              <w:r w:rsidR="002B664B">
                <w:rPr>
                  <w:rFonts w:ascii="Arial" w:eastAsia="Times New Roman" w:hAnsi="Arial" w:cs="Arial"/>
                  <w:color w:val="000000"/>
                </w:rPr>
                <w:t xml:space="preserve">, </w:t>
              </w:r>
            </w:ins>
            <w:del w:id="98" w:author="Jonathan Belmaker" w:date="2019-01-22T15:25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/</w:delText>
              </w:r>
            </w:del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Diplodus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puntazoo</w:t>
            </w:r>
            <w:proofErr w:type="spellEnd"/>
            <w:del w:id="99" w:author="Jonathan Belmaker" w:date="2019-01-22T15:25:00Z">
              <w:r w:rsidRPr="00AA7F83" w:rsidDel="002B664B">
                <w:rPr>
                  <w:rFonts w:ascii="Arial" w:eastAsia="Times New Roman" w:hAnsi="Arial" w:cs="Arial"/>
                  <w:color w:val="000000"/>
                </w:rPr>
                <w:delText>)</w:delText>
              </w:r>
            </w:del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Sardin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/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Sardin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Round</w:t>
            </w:r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Sardinella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sp. (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Sardinella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aurita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Sardinella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maderensis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Etrumeus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golanii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Dussumieria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elopsoides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Spratelloides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delicatulus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Sardinella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gibbosa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 )</w:t>
            </w:r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Scombri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E034AA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S</w:t>
            </w:r>
            <w:r w:rsidR="00AA7F83" w:rsidRPr="00AA7F83">
              <w:rPr>
                <w:rFonts w:ascii="Arial" w:eastAsia="Times New Roman" w:hAnsi="Arial" w:cs="Arial"/>
                <w:color w:val="000000"/>
              </w:rPr>
              <w:t>comber</w:t>
            </w:r>
            <w:proofErr w:type="spellEnd"/>
            <w:r w:rsidR="00AA7F83"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del w:id="100" w:author="Admin" w:date="2019-01-28T15:38:00Z">
              <w:r w:rsidR="00AA7F83" w:rsidRPr="00AA7F83" w:rsidDel="005805D0">
                <w:rPr>
                  <w:rFonts w:ascii="Arial" w:eastAsia="Times New Roman" w:hAnsi="Arial" w:cs="Arial"/>
                  <w:color w:val="000000"/>
                </w:rPr>
                <w:delText>japonicus</w:delText>
              </w:r>
            </w:del>
            <w:ins w:id="101" w:author="Admin" w:date="2019-01-28T15:38:00Z">
              <w:r w:rsidR="005805D0">
                <w:rPr>
                  <w:rFonts w:ascii="Arial" w:eastAsia="Times New Roman" w:hAnsi="Arial" w:cs="Arial"/>
                  <w:color w:val="000000"/>
                </w:rPr>
                <w:t>japonicas</w:t>
              </w:r>
            </w:ins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Shalpohim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/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Alafuchim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/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Gitara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Rhinobatos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rhinobatos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r w:rsidRPr="00AA7F83">
              <w:rPr>
                <w:rFonts w:ascii="Arial" w:eastAsia="Times New Roman" w:hAnsi="Arial" w:cs="Arial"/>
                <w:color w:val="000000"/>
              </w:rPr>
              <w:t>Shed Yam</w:t>
            </w:r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Lophius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budegassa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Soltan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Mullus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sp. (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Mullus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barbatus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Mullus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surmuletus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Soltan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Fake</w:t>
            </w:r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Upeneus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pori</w:t>
            </w:r>
            <w:proofErr w:type="spellEnd"/>
          </w:p>
        </w:tc>
      </w:tr>
      <w:tr w:rsidR="00AA7F83" w:rsidRPr="00AA7F83" w:rsidTr="00AA7F83">
        <w:trPr>
          <w:trHeight w:val="315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Tarachun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Trachurus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sp. (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Trachurus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trachurus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Trachurus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mediterraneus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/</w:t>
            </w:r>
            <w:r w:rsidRPr="00AA7F8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Decapterus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russelli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Taref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Batoidea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Superorder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Televisia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Sillago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sihama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Trulus</w:t>
            </w:r>
            <w:proofErr w:type="spellEnd"/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Caranx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crysos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Alepes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djedaba</w:t>
            </w:r>
            <w:proofErr w:type="spellEnd"/>
          </w:p>
        </w:tc>
      </w:tr>
      <w:tr w:rsidR="00AA7F83" w:rsidRPr="00AA7F83" w:rsidTr="00AA7F83">
        <w:trPr>
          <w:trHeight w:val="300"/>
        </w:trPr>
        <w:tc>
          <w:tcPr>
            <w:tcW w:w="120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Tziporot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/ Denis</w:t>
            </w:r>
          </w:p>
        </w:tc>
        <w:tc>
          <w:tcPr>
            <w:tcW w:w="3795" w:type="pct"/>
            <w:noWrap/>
            <w:hideMark/>
          </w:tcPr>
          <w:p w:rsidR="00AA7F83" w:rsidRPr="00AA7F83" w:rsidRDefault="00AA7F83" w:rsidP="00AA7F83">
            <w:pPr>
              <w:bidi w:val="0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Sparus</w:t>
            </w:r>
            <w:proofErr w:type="spellEnd"/>
            <w:r w:rsidRPr="00AA7F83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AA7F83">
              <w:rPr>
                <w:rFonts w:ascii="Arial" w:eastAsia="Times New Roman" w:hAnsi="Arial" w:cs="Arial"/>
                <w:color w:val="000000"/>
              </w:rPr>
              <w:t>aurata</w:t>
            </w:r>
            <w:proofErr w:type="spellEnd"/>
          </w:p>
        </w:tc>
      </w:tr>
    </w:tbl>
    <w:p w:rsidR="00BF73D9" w:rsidRDefault="00BF73D9" w:rsidP="00BF73D9">
      <w:pPr>
        <w:bidi w:val="0"/>
        <w:spacing w:after="0"/>
      </w:pPr>
    </w:p>
    <w:p w:rsidR="00E034AA" w:rsidRPr="004E03A7" w:rsidRDefault="00E034AA">
      <w:pPr>
        <w:bidi w:val="0"/>
        <w:spacing w:after="0"/>
        <w:rPr>
          <w:b/>
          <w:bCs/>
          <w:sz w:val="18"/>
          <w:szCs w:val="18"/>
          <w:rtl/>
        </w:rPr>
      </w:pPr>
      <w:r w:rsidRPr="004E03A7">
        <w:rPr>
          <w:b/>
          <w:bCs/>
          <w:sz w:val="18"/>
          <w:szCs w:val="18"/>
        </w:rPr>
        <w:t>Table</w:t>
      </w:r>
      <w:r>
        <w:rPr>
          <w:b/>
          <w:bCs/>
          <w:sz w:val="18"/>
          <w:szCs w:val="18"/>
        </w:rPr>
        <w:t xml:space="preserve"> 2.2</w:t>
      </w:r>
      <w:r w:rsidRPr="004E03A7">
        <w:rPr>
          <w:b/>
          <w:bCs/>
          <w:sz w:val="18"/>
          <w:szCs w:val="18"/>
        </w:rPr>
        <w:t>: Species removed from the data for the MTC calculation because the invasive and the indigenous species are similar and the fisher</w:t>
      </w:r>
      <w:ins w:id="102" w:author="Jonathan Belmaker" w:date="2019-01-22T15:37:00Z">
        <w:r w:rsidR="00885AE2">
          <w:rPr>
            <w:b/>
            <w:bCs/>
            <w:sz w:val="18"/>
            <w:szCs w:val="18"/>
          </w:rPr>
          <w:t xml:space="preserve"> do not differentiate them. </w:t>
        </w:r>
      </w:ins>
      <w:del w:id="103" w:author="Jonathan Belmaker" w:date="2019-01-22T15:37:00Z">
        <w:r w:rsidR="003F2BEC" w:rsidRPr="003F2BEC">
          <w:rPr>
            <w:b/>
            <w:bCs/>
            <w:sz w:val="18"/>
            <w:szCs w:val="18"/>
            <w:highlight w:val="yellow"/>
            <w:rPrChange w:id="104" w:author="Jonathan Belmaker" w:date="2019-01-22T15:38:00Z">
              <w:rPr>
                <w:b/>
                <w:bCs/>
                <w:sz w:val="18"/>
                <w:szCs w:val="18"/>
              </w:rPr>
            </w:rPrChange>
          </w:rPr>
          <w:delText>ies recognize as identical.</w:delText>
        </w:r>
      </w:del>
      <w:ins w:id="105" w:author="Jonathan Belmaker" w:date="2019-01-22T15:37:00Z">
        <w:r w:rsidR="003F2BEC" w:rsidRPr="003F2BEC">
          <w:rPr>
            <w:b/>
            <w:bCs/>
            <w:sz w:val="18"/>
            <w:szCs w:val="18"/>
            <w:highlight w:val="yellow"/>
            <w:rPrChange w:id="106" w:author="Jonathan Belmaker" w:date="2019-01-22T15:38:00Z">
              <w:rPr>
                <w:b/>
                <w:bCs/>
                <w:sz w:val="18"/>
                <w:szCs w:val="18"/>
              </w:rPr>
            </w:rPrChange>
          </w:rPr>
          <w:t>We need to add the proportion of the species that were removed.  In</w:t>
        </w:r>
      </w:ins>
      <w:ins w:id="107" w:author="Jonathan Belmaker" w:date="2019-01-22T15:38:00Z">
        <w:r w:rsidR="003F2BEC" w:rsidRPr="003F2BEC">
          <w:rPr>
            <w:b/>
            <w:bCs/>
            <w:sz w:val="18"/>
            <w:szCs w:val="18"/>
            <w:highlight w:val="yellow"/>
            <w:rPrChange w:id="108" w:author="Jonathan Belmaker" w:date="2019-01-22T15:38:00Z">
              <w:rPr>
                <w:b/>
                <w:bCs/>
                <w:sz w:val="18"/>
                <w:szCs w:val="18"/>
              </w:rPr>
            </w:rPrChange>
          </w:rPr>
          <w:t xml:space="preserve"> </w:t>
        </w:r>
      </w:ins>
      <w:ins w:id="109" w:author="Jonathan Belmaker" w:date="2019-01-22T15:37:00Z">
        <w:r w:rsidR="003F2BEC" w:rsidRPr="003F2BEC">
          <w:rPr>
            <w:b/>
            <w:bCs/>
            <w:sz w:val="18"/>
            <w:szCs w:val="18"/>
            <w:highlight w:val="yellow"/>
            <w:rPrChange w:id="110" w:author="Jonathan Belmaker" w:date="2019-01-22T15:38:00Z">
              <w:rPr>
                <w:b/>
                <w:bCs/>
                <w:sz w:val="18"/>
                <w:szCs w:val="18"/>
              </w:rPr>
            </w:rPrChange>
          </w:rPr>
          <w:t>any case,</w:t>
        </w:r>
      </w:ins>
      <w:ins w:id="111" w:author="Jonathan Belmaker" w:date="2019-01-22T15:38:00Z">
        <w:r w:rsidR="003F2BEC" w:rsidRPr="003F2BEC">
          <w:rPr>
            <w:b/>
            <w:bCs/>
            <w:sz w:val="18"/>
            <w:szCs w:val="18"/>
            <w:highlight w:val="yellow"/>
            <w:rPrChange w:id="112" w:author="Jonathan Belmaker" w:date="2019-01-22T15:38:00Z">
              <w:rPr>
                <w:b/>
                <w:bCs/>
                <w:sz w:val="18"/>
                <w:szCs w:val="18"/>
              </w:rPr>
            </w:rPrChange>
          </w:rPr>
          <w:t xml:space="preserve"> I suggest you look at them as well to examine potential trends.</w:t>
        </w:r>
        <w:r w:rsidR="00885AE2">
          <w:rPr>
            <w:b/>
            <w:bCs/>
            <w:sz w:val="18"/>
            <w:szCs w:val="18"/>
          </w:rPr>
          <w:t xml:space="preserve"> </w:t>
        </w:r>
      </w:ins>
      <w:ins w:id="113" w:author="Jonathan Belmaker" w:date="2019-01-22T15:37:00Z">
        <w:r w:rsidR="00885AE2">
          <w:rPr>
            <w:b/>
            <w:bCs/>
            <w:sz w:val="18"/>
            <w:szCs w:val="18"/>
          </w:rPr>
          <w:t xml:space="preserve"> </w:t>
        </w:r>
      </w:ins>
    </w:p>
    <w:tbl>
      <w:tblPr>
        <w:tblStyle w:val="TableGrid"/>
        <w:bidiVisual/>
        <w:tblW w:w="5000" w:type="pct"/>
        <w:jc w:val="right"/>
        <w:tblLook w:val="04A0"/>
      </w:tblPr>
      <w:tblGrid>
        <w:gridCol w:w="1271"/>
        <w:gridCol w:w="8583"/>
      </w:tblGrid>
      <w:tr w:rsidR="00E034AA" w:rsidRPr="00FB23C7" w:rsidTr="00567C20">
        <w:trPr>
          <w:trHeight w:val="288"/>
          <w:jc w:val="right"/>
        </w:trPr>
        <w:tc>
          <w:tcPr>
            <w:tcW w:w="863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23C7">
              <w:rPr>
                <w:rFonts w:ascii="Calibri" w:eastAsia="Times New Roman" w:hAnsi="Calibri" w:cs="Times New Roman"/>
                <w:b/>
                <w:bCs/>
                <w:color w:val="000000"/>
              </w:rPr>
              <w:t>Common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FB23C7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4137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B23C7">
              <w:rPr>
                <w:rFonts w:ascii="Calibri" w:eastAsia="Times New Roman" w:hAnsi="Calibri" w:cs="Times New Roman"/>
                <w:b/>
                <w:bCs/>
                <w:color w:val="000000"/>
              </w:rPr>
              <w:t>Sci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e</w:t>
            </w:r>
            <w:r w:rsidRPr="00FB23C7">
              <w:rPr>
                <w:rFonts w:ascii="Calibri" w:eastAsia="Times New Roman" w:hAnsi="Calibri" w:cs="Times New Roman"/>
                <w:b/>
                <w:bCs/>
                <w:color w:val="000000"/>
              </w:rPr>
              <w:t>ntific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FB23C7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</w:tr>
      <w:tr w:rsidR="00E034AA" w:rsidRPr="00FB23C7" w:rsidTr="00567C20">
        <w:trPr>
          <w:trHeight w:val="288"/>
          <w:jc w:val="right"/>
        </w:trPr>
        <w:tc>
          <w:tcPr>
            <w:tcW w:w="863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Trulus</w:t>
            </w:r>
            <w:proofErr w:type="spellEnd"/>
          </w:p>
        </w:tc>
        <w:tc>
          <w:tcPr>
            <w:tcW w:w="4137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Caranx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crysos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Alepes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djedaba</w:t>
            </w:r>
            <w:proofErr w:type="spellEnd"/>
          </w:p>
        </w:tc>
      </w:tr>
      <w:tr w:rsidR="00E034AA" w:rsidRPr="00FB23C7" w:rsidTr="00567C20">
        <w:trPr>
          <w:trHeight w:val="288"/>
          <w:jc w:val="right"/>
        </w:trPr>
        <w:tc>
          <w:tcPr>
            <w:tcW w:w="863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FB23C7">
              <w:rPr>
                <w:rFonts w:ascii="Calibri" w:eastAsia="Times New Roman" w:hAnsi="Calibri" w:cs="Times New Roman"/>
                <w:color w:val="000000"/>
              </w:rPr>
              <w:t>arbunia</w:t>
            </w:r>
            <w:proofErr w:type="spellEnd"/>
          </w:p>
        </w:tc>
        <w:tc>
          <w:tcPr>
            <w:tcW w:w="4137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Mullus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Upeneus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sp. (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Mullus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barbatus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Mullus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surmuletus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Upeneus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pori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Upeneus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moluccensis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034AA" w:rsidRPr="00FB23C7" w:rsidTr="00567C20">
        <w:trPr>
          <w:trHeight w:val="288"/>
          <w:jc w:val="right"/>
        </w:trPr>
        <w:tc>
          <w:tcPr>
            <w:tcW w:w="863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Soltan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B23C7">
              <w:rPr>
                <w:rFonts w:ascii="Calibri" w:eastAsia="Times New Roman" w:hAnsi="Calibri" w:cs="Times New Roman"/>
                <w:color w:val="000000"/>
              </w:rPr>
              <w:t>Mix</w:t>
            </w:r>
          </w:p>
        </w:tc>
        <w:tc>
          <w:tcPr>
            <w:tcW w:w="4137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Mullus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Upeneus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sp. (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Mullus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barbatus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Mullus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surmuletus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Upeneus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pori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Upeneus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moluccensis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E034AA" w:rsidRPr="00FB23C7" w:rsidTr="00567C20">
        <w:trPr>
          <w:trHeight w:val="288"/>
          <w:jc w:val="right"/>
        </w:trPr>
        <w:tc>
          <w:tcPr>
            <w:tcW w:w="863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Kaptzonim</w:t>
            </w:r>
            <w:proofErr w:type="spellEnd"/>
          </w:p>
        </w:tc>
        <w:tc>
          <w:tcPr>
            <w:tcW w:w="4137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commentRangeStart w:id="114"/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Squilla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mantis/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Erugosquilla</w:t>
            </w:r>
            <w:proofErr w:type="spellEnd"/>
            <w:r w:rsidRPr="00FB23C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23C7">
              <w:rPr>
                <w:rFonts w:ascii="Calibri" w:eastAsia="Times New Roman" w:hAnsi="Calibri" w:cs="Times New Roman"/>
                <w:color w:val="000000"/>
              </w:rPr>
              <w:t>massavensis</w:t>
            </w:r>
            <w:commentRangeEnd w:id="114"/>
            <w:proofErr w:type="spellEnd"/>
            <w:r w:rsidR="00885AE2">
              <w:rPr>
                <w:rStyle w:val="CommentReference"/>
              </w:rPr>
              <w:commentReference w:id="114"/>
            </w:r>
          </w:p>
        </w:tc>
      </w:tr>
      <w:tr w:rsidR="00E034AA" w:rsidRPr="00FB23C7" w:rsidTr="00567C20">
        <w:trPr>
          <w:trHeight w:val="288"/>
          <w:jc w:val="right"/>
        </w:trPr>
        <w:tc>
          <w:tcPr>
            <w:tcW w:w="863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lastRenderedPageBreak/>
              <w:t>S</w:t>
            </w:r>
            <w:r w:rsidRPr="00C748EC">
              <w:rPr>
                <w:rFonts w:ascii="Arial" w:eastAsia="Times New Roman" w:hAnsi="Arial" w:cs="Arial"/>
                <w:color w:val="000000"/>
              </w:rPr>
              <w:t>ardinella</w:t>
            </w:r>
            <w:proofErr w:type="spellEnd"/>
          </w:p>
        </w:tc>
        <w:tc>
          <w:tcPr>
            <w:tcW w:w="4137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Sardinella</w:t>
            </w:r>
            <w:proofErr w:type="spellEnd"/>
            <w:r w:rsidRPr="00C748E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aurita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Sardinella</w:t>
            </w:r>
            <w:proofErr w:type="spellEnd"/>
            <w:r w:rsidRPr="00C748E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aurita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t xml:space="preserve"> </w:t>
            </w:r>
            <w:proofErr w:type="spellStart"/>
            <w:r w:rsidRPr="00816DBF">
              <w:rPr>
                <w:rFonts w:ascii="Calibri" w:eastAsia="Times New Roman" w:hAnsi="Calibri" w:cs="Times New Roman"/>
                <w:color w:val="000000"/>
              </w:rPr>
              <w:t>Etrumeus</w:t>
            </w:r>
            <w:proofErr w:type="spellEnd"/>
            <w:r w:rsidRPr="00816DB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16DBF">
              <w:rPr>
                <w:rFonts w:ascii="Calibri" w:eastAsia="Times New Roman" w:hAnsi="Calibri" w:cs="Times New Roman"/>
                <w:color w:val="000000"/>
              </w:rPr>
              <w:t>golanii</w:t>
            </w:r>
            <w:proofErr w:type="spellEnd"/>
            <w:r w:rsidRPr="00816DBF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t xml:space="preserve"> </w:t>
            </w:r>
            <w:proofErr w:type="spellStart"/>
            <w:r w:rsidRPr="00816DBF">
              <w:rPr>
                <w:rFonts w:ascii="Calibri" w:eastAsia="Times New Roman" w:hAnsi="Calibri" w:cs="Times New Roman"/>
                <w:color w:val="000000"/>
              </w:rPr>
              <w:t>Dussumieria</w:t>
            </w:r>
            <w:proofErr w:type="spellEnd"/>
            <w:r w:rsidRPr="00816DB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16DBF">
              <w:rPr>
                <w:rFonts w:ascii="Calibri" w:eastAsia="Times New Roman" w:hAnsi="Calibri" w:cs="Times New Roman"/>
                <w:color w:val="000000"/>
              </w:rPr>
              <w:t>elopsoides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t xml:space="preserve"> </w:t>
            </w:r>
            <w:proofErr w:type="spellStart"/>
            <w:r w:rsidRPr="00816DBF">
              <w:rPr>
                <w:rFonts w:ascii="Calibri" w:eastAsia="Times New Roman" w:hAnsi="Calibri" w:cs="Times New Roman"/>
                <w:color w:val="000000"/>
              </w:rPr>
              <w:t>Spratelloides</w:t>
            </w:r>
            <w:proofErr w:type="spellEnd"/>
            <w:r w:rsidRPr="00816DB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16DBF">
              <w:rPr>
                <w:rFonts w:ascii="Calibri" w:eastAsia="Times New Roman" w:hAnsi="Calibri" w:cs="Times New Roman"/>
                <w:color w:val="000000"/>
              </w:rPr>
              <w:t>delicatulus</w:t>
            </w:r>
            <w:proofErr w:type="spellEnd"/>
            <w:r w:rsidRPr="00816DBF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t xml:space="preserve"> </w:t>
            </w:r>
            <w:proofErr w:type="spellStart"/>
            <w:r w:rsidRPr="00816DBF">
              <w:rPr>
                <w:rFonts w:ascii="Calibri" w:eastAsia="Times New Roman" w:hAnsi="Calibri" w:cs="Times New Roman"/>
                <w:color w:val="000000"/>
              </w:rPr>
              <w:t>Sardinella</w:t>
            </w:r>
            <w:proofErr w:type="spellEnd"/>
            <w:r w:rsidRPr="00816DB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16DBF">
              <w:rPr>
                <w:rFonts w:ascii="Calibri" w:eastAsia="Times New Roman" w:hAnsi="Calibri" w:cs="Times New Roman"/>
                <w:color w:val="000000"/>
              </w:rPr>
              <w:t>gibbosa</w:t>
            </w:r>
            <w:proofErr w:type="spellEnd"/>
          </w:p>
        </w:tc>
      </w:tr>
      <w:tr w:rsidR="00E034AA" w:rsidRPr="00FB23C7" w:rsidTr="00567C20">
        <w:trPr>
          <w:trHeight w:val="288"/>
          <w:jc w:val="right"/>
        </w:trPr>
        <w:tc>
          <w:tcPr>
            <w:tcW w:w="863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48EC">
              <w:rPr>
                <w:rFonts w:ascii="Arial" w:hAnsi="Arial" w:cs="Arial"/>
                <w:color w:val="000000"/>
              </w:rPr>
              <w:t>Anshubi</w:t>
            </w:r>
            <w:proofErr w:type="spellEnd"/>
          </w:p>
        </w:tc>
        <w:tc>
          <w:tcPr>
            <w:tcW w:w="4137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  <w:rtl/>
              </w:rPr>
            </w:pPr>
            <w:commentRangeStart w:id="115"/>
            <w:proofErr w:type="spellStart"/>
            <w:r>
              <w:rPr>
                <w:rFonts w:ascii="Arial" w:hAnsi="Arial" w:cs="Arial"/>
                <w:color w:val="000000"/>
              </w:rPr>
              <w:t>Engraulis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encrasicolus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Stolephorus</w:t>
            </w:r>
            <w:proofErr w:type="spellEnd"/>
            <w:r w:rsidRPr="00C748E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insularis</w:t>
            </w:r>
            <w:commentRangeEnd w:id="115"/>
            <w:proofErr w:type="spellEnd"/>
            <w:r w:rsidR="00885AE2">
              <w:rPr>
                <w:rStyle w:val="CommentReference"/>
              </w:rPr>
              <w:commentReference w:id="115"/>
            </w:r>
          </w:p>
        </w:tc>
      </w:tr>
      <w:tr w:rsidR="00E034AA" w:rsidRPr="00FB23C7" w:rsidTr="00567C20">
        <w:trPr>
          <w:trHeight w:val="288"/>
          <w:jc w:val="right"/>
        </w:trPr>
        <w:tc>
          <w:tcPr>
            <w:tcW w:w="863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E66">
              <w:rPr>
                <w:rFonts w:ascii="Arial" w:hAnsi="Arial" w:cs="Arial"/>
                <w:color w:val="000000"/>
              </w:rPr>
              <w:t>Makarunim</w:t>
            </w:r>
            <w:proofErr w:type="spellEnd"/>
          </w:p>
        </w:tc>
        <w:tc>
          <w:tcPr>
            <w:tcW w:w="4137" w:type="pct"/>
            <w:noWrap/>
            <w:hideMark/>
          </w:tcPr>
          <w:p w:rsidR="00E034AA" w:rsidRPr="00FB23C7" w:rsidRDefault="00E034AA" w:rsidP="00567C20">
            <w:pPr>
              <w:bidi w:val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53E66">
              <w:rPr>
                <w:rFonts w:ascii="Arial" w:hAnsi="Arial" w:cs="Arial"/>
                <w:color w:val="000000"/>
              </w:rPr>
              <w:t>Saurida</w:t>
            </w:r>
            <w:proofErr w:type="spellEnd"/>
            <w:r w:rsidRPr="00853E6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53E66">
              <w:rPr>
                <w:rFonts w:ascii="Arial" w:hAnsi="Arial" w:cs="Arial"/>
                <w:color w:val="000000"/>
              </w:rPr>
              <w:t>undosquamis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 w:rsidRPr="00853E66">
              <w:rPr>
                <w:rFonts w:ascii="Arial" w:hAnsi="Arial" w:cs="Arial"/>
                <w:color w:val="000000"/>
              </w:rPr>
              <w:t>Synodus</w:t>
            </w:r>
            <w:proofErr w:type="spellEnd"/>
            <w:r w:rsidRPr="00853E6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53E66">
              <w:rPr>
                <w:rFonts w:ascii="Arial" w:hAnsi="Arial" w:cs="Arial"/>
                <w:color w:val="000000"/>
              </w:rPr>
              <w:t>saurus</w:t>
            </w:r>
            <w:proofErr w:type="spellEnd"/>
          </w:p>
        </w:tc>
      </w:tr>
      <w:tr w:rsidR="00E034AA" w:rsidRPr="00FB23C7" w:rsidTr="00567C20">
        <w:trPr>
          <w:trHeight w:val="288"/>
          <w:jc w:val="right"/>
        </w:trPr>
        <w:tc>
          <w:tcPr>
            <w:tcW w:w="863" w:type="pct"/>
            <w:noWrap/>
          </w:tcPr>
          <w:p w:rsidR="00E034AA" w:rsidRPr="00C748EC" w:rsidRDefault="00E034AA" w:rsidP="00567C20">
            <w:pPr>
              <w:bidi w:val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853E66">
              <w:rPr>
                <w:rFonts w:ascii="Arial" w:hAnsi="Arial" w:cs="Arial"/>
                <w:color w:val="000000"/>
              </w:rPr>
              <w:t>Malitta</w:t>
            </w:r>
            <w:proofErr w:type="spellEnd"/>
          </w:p>
        </w:tc>
        <w:tc>
          <w:tcPr>
            <w:tcW w:w="4137" w:type="pct"/>
            <w:noWrap/>
          </w:tcPr>
          <w:p w:rsidR="00E034AA" w:rsidRDefault="00E034AA" w:rsidP="00567C20">
            <w:pPr>
              <w:tabs>
                <w:tab w:val="left" w:pos="1273"/>
              </w:tabs>
              <w:bidi w:val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853E66">
              <w:rPr>
                <w:rFonts w:ascii="Arial" w:hAnsi="Arial" w:cs="Arial"/>
                <w:color w:val="000000"/>
              </w:rPr>
              <w:t>Sphyraena</w:t>
            </w:r>
            <w:proofErr w:type="spellEnd"/>
            <w:r w:rsidRPr="00853E6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53E66">
              <w:rPr>
                <w:rFonts w:ascii="Arial" w:hAnsi="Arial" w:cs="Arial"/>
                <w:color w:val="000000"/>
              </w:rPr>
              <w:t>sphyraena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 w:rsidRPr="00853E66">
              <w:rPr>
                <w:rFonts w:ascii="Arial" w:hAnsi="Arial" w:cs="Arial"/>
                <w:color w:val="000000"/>
              </w:rPr>
              <w:t>Sphyraena</w:t>
            </w:r>
            <w:proofErr w:type="spellEnd"/>
            <w:r w:rsidRPr="00853E6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53E66">
              <w:rPr>
                <w:rFonts w:ascii="Arial" w:hAnsi="Arial" w:cs="Arial"/>
                <w:color w:val="000000"/>
              </w:rPr>
              <w:t>chrysotaenia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 w:rsidRPr="00853E66">
              <w:rPr>
                <w:rFonts w:ascii="Arial" w:hAnsi="Arial" w:cs="Arial"/>
                <w:color w:val="000000"/>
              </w:rPr>
              <w:t>Sphyraena</w:t>
            </w:r>
            <w:proofErr w:type="spellEnd"/>
            <w:r w:rsidRPr="00853E6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53E66">
              <w:rPr>
                <w:rFonts w:ascii="Arial" w:hAnsi="Arial" w:cs="Arial"/>
                <w:color w:val="000000"/>
              </w:rPr>
              <w:t>viridensis</w:t>
            </w:r>
            <w:proofErr w:type="spellEnd"/>
          </w:p>
        </w:tc>
      </w:tr>
      <w:tr w:rsidR="00E034AA" w:rsidRPr="00FB23C7" w:rsidTr="00567C20">
        <w:trPr>
          <w:trHeight w:val="288"/>
          <w:jc w:val="right"/>
        </w:trPr>
        <w:tc>
          <w:tcPr>
            <w:tcW w:w="863" w:type="pct"/>
            <w:noWrap/>
          </w:tcPr>
          <w:p w:rsidR="00E034AA" w:rsidRPr="00C748EC" w:rsidRDefault="00E034AA" w:rsidP="00567C20">
            <w:pPr>
              <w:bidi w:val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853E66">
              <w:rPr>
                <w:rFonts w:ascii="Arial" w:hAnsi="Arial" w:cs="Arial"/>
                <w:color w:val="000000"/>
              </w:rPr>
              <w:t>Tarachun</w:t>
            </w:r>
            <w:proofErr w:type="spellEnd"/>
          </w:p>
        </w:tc>
        <w:tc>
          <w:tcPr>
            <w:tcW w:w="4137" w:type="pct"/>
            <w:noWrap/>
          </w:tcPr>
          <w:p w:rsidR="00E034AA" w:rsidRDefault="00E034AA" w:rsidP="00567C20">
            <w:pPr>
              <w:bidi w:val="0"/>
              <w:jc w:val="left"/>
              <w:rPr>
                <w:rFonts w:ascii="Arial" w:hAnsi="Arial" w:cs="Arial"/>
                <w:color w:val="000000"/>
              </w:rPr>
            </w:pP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Trachurus</w:t>
            </w:r>
            <w:proofErr w:type="spellEnd"/>
            <w:r w:rsidRPr="00C748E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trachurus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Decapterus</w:t>
            </w:r>
            <w:proofErr w:type="spellEnd"/>
            <w:r w:rsidRPr="00C748E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russelli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Trachurus</w:t>
            </w:r>
            <w:proofErr w:type="spellEnd"/>
            <w:r w:rsidRPr="00C748E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748EC">
              <w:rPr>
                <w:rFonts w:ascii="Calibri" w:eastAsia="Times New Roman" w:hAnsi="Calibri" w:cs="Times New Roman"/>
                <w:color w:val="000000"/>
              </w:rPr>
              <w:t>mediterraneus</w:t>
            </w:r>
            <w:proofErr w:type="spellEnd"/>
          </w:p>
        </w:tc>
      </w:tr>
    </w:tbl>
    <w:p w:rsidR="00E034AA" w:rsidRDefault="00E034AA" w:rsidP="00F66F06">
      <w:pPr>
        <w:bidi w:val="0"/>
        <w:spacing w:after="0"/>
        <w:rPr>
          <w:b/>
          <w:bCs/>
          <w:sz w:val="20"/>
          <w:szCs w:val="20"/>
        </w:rPr>
      </w:pPr>
    </w:p>
    <w:p w:rsidR="00F66F06" w:rsidRPr="00F66F06" w:rsidRDefault="00F66F06" w:rsidP="00E034AA">
      <w:pPr>
        <w:bidi w:val="0"/>
        <w:spacing w:after="0"/>
        <w:rPr>
          <w:b/>
          <w:bCs/>
          <w:sz w:val="20"/>
          <w:szCs w:val="20"/>
        </w:rPr>
      </w:pPr>
      <w:r w:rsidRPr="00F66F06">
        <w:rPr>
          <w:b/>
          <w:bCs/>
          <w:sz w:val="20"/>
          <w:szCs w:val="20"/>
        </w:rPr>
        <w:t>Table 2.3</w:t>
      </w:r>
      <w:r>
        <w:rPr>
          <w:b/>
          <w:bCs/>
          <w:sz w:val="20"/>
          <w:szCs w:val="20"/>
        </w:rPr>
        <w:t>:</w:t>
      </w:r>
      <w:r w:rsidRPr="00F66F0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Definition of seasons' duration</w:t>
      </w:r>
    </w:p>
    <w:tbl>
      <w:tblPr>
        <w:tblStyle w:val="TableGrid"/>
        <w:tblW w:w="0" w:type="auto"/>
        <w:tblLook w:val="04A0"/>
      </w:tblPr>
      <w:tblGrid>
        <w:gridCol w:w="1469"/>
        <w:gridCol w:w="2159"/>
      </w:tblGrid>
      <w:tr w:rsidR="008810CF" w:rsidTr="008F0FE0">
        <w:tc>
          <w:tcPr>
            <w:tcW w:w="0" w:type="auto"/>
            <w:shd w:val="clear" w:color="auto" w:fill="auto"/>
          </w:tcPr>
          <w:p w:rsidR="008810CF" w:rsidRPr="00F66F06" w:rsidRDefault="008810CF" w:rsidP="008F0FE0">
            <w:pPr>
              <w:bidi w:val="0"/>
              <w:spacing w:after="0" w:line="276" w:lineRule="auto"/>
              <w:rPr>
                <w:b/>
                <w:bCs/>
              </w:rPr>
            </w:pPr>
            <w:r w:rsidRPr="00F66F06">
              <w:rPr>
                <w:b/>
                <w:bCs/>
              </w:rPr>
              <w:t>Season Name</w:t>
            </w:r>
          </w:p>
        </w:tc>
        <w:tc>
          <w:tcPr>
            <w:tcW w:w="0" w:type="auto"/>
            <w:shd w:val="clear" w:color="auto" w:fill="auto"/>
          </w:tcPr>
          <w:p w:rsidR="008810CF" w:rsidRPr="00F66F06" w:rsidRDefault="00F66F06" w:rsidP="008F0FE0">
            <w:pPr>
              <w:bidi w:val="0"/>
              <w:spacing w:after="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  <w:r w:rsidRPr="00F66F06">
              <w:rPr>
                <w:b/>
                <w:bCs/>
              </w:rPr>
              <w:t xml:space="preserve"> </w:t>
            </w:r>
          </w:p>
        </w:tc>
      </w:tr>
      <w:tr w:rsidR="008810CF" w:rsidTr="008F0FE0">
        <w:tc>
          <w:tcPr>
            <w:tcW w:w="0" w:type="auto"/>
            <w:shd w:val="clear" w:color="auto" w:fill="auto"/>
          </w:tcPr>
          <w:p w:rsidR="008810CF" w:rsidRDefault="008810CF" w:rsidP="008F0FE0">
            <w:pPr>
              <w:bidi w:val="0"/>
              <w:spacing w:after="0" w:line="276" w:lineRule="auto"/>
            </w:pPr>
            <w:r>
              <w:t>Winter</w:t>
            </w:r>
          </w:p>
        </w:tc>
        <w:tc>
          <w:tcPr>
            <w:tcW w:w="0" w:type="auto"/>
            <w:shd w:val="clear" w:color="auto" w:fill="auto"/>
          </w:tcPr>
          <w:p w:rsidR="008810CF" w:rsidRDefault="00F66F06" w:rsidP="008F0FE0">
            <w:pPr>
              <w:bidi w:val="0"/>
              <w:spacing w:after="0" w:line="276" w:lineRule="auto"/>
            </w:pPr>
            <w:r>
              <w:t>December-February</w:t>
            </w:r>
          </w:p>
        </w:tc>
      </w:tr>
      <w:tr w:rsidR="008810CF" w:rsidTr="008F0FE0">
        <w:tc>
          <w:tcPr>
            <w:tcW w:w="0" w:type="auto"/>
            <w:shd w:val="clear" w:color="auto" w:fill="auto"/>
          </w:tcPr>
          <w:p w:rsidR="008810CF" w:rsidRDefault="008810CF" w:rsidP="008F0FE0">
            <w:pPr>
              <w:bidi w:val="0"/>
              <w:spacing w:after="0" w:line="276" w:lineRule="auto"/>
            </w:pPr>
            <w:r>
              <w:t>Spring</w:t>
            </w:r>
          </w:p>
        </w:tc>
        <w:tc>
          <w:tcPr>
            <w:tcW w:w="0" w:type="auto"/>
            <w:shd w:val="clear" w:color="auto" w:fill="auto"/>
          </w:tcPr>
          <w:p w:rsidR="008810CF" w:rsidRDefault="00F66F06" w:rsidP="008F0FE0">
            <w:pPr>
              <w:bidi w:val="0"/>
              <w:spacing w:after="0" w:line="276" w:lineRule="auto"/>
            </w:pPr>
            <w:r>
              <w:t>March-May</w:t>
            </w:r>
          </w:p>
        </w:tc>
      </w:tr>
      <w:tr w:rsidR="008810CF" w:rsidTr="008F0FE0">
        <w:tc>
          <w:tcPr>
            <w:tcW w:w="0" w:type="auto"/>
            <w:shd w:val="clear" w:color="auto" w:fill="auto"/>
          </w:tcPr>
          <w:p w:rsidR="008810CF" w:rsidRDefault="008810CF" w:rsidP="008F0FE0">
            <w:pPr>
              <w:bidi w:val="0"/>
              <w:spacing w:after="0" w:line="276" w:lineRule="auto"/>
            </w:pPr>
            <w:r>
              <w:t>Summer</w:t>
            </w:r>
          </w:p>
        </w:tc>
        <w:tc>
          <w:tcPr>
            <w:tcW w:w="0" w:type="auto"/>
            <w:shd w:val="clear" w:color="auto" w:fill="auto"/>
          </w:tcPr>
          <w:p w:rsidR="008810CF" w:rsidRDefault="00F66F06" w:rsidP="008F0FE0">
            <w:pPr>
              <w:bidi w:val="0"/>
              <w:spacing w:after="0" w:line="276" w:lineRule="auto"/>
            </w:pPr>
            <w:r>
              <w:t>June-August</w:t>
            </w:r>
          </w:p>
        </w:tc>
      </w:tr>
      <w:tr w:rsidR="008810CF" w:rsidTr="008F0FE0">
        <w:tc>
          <w:tcPr>
            <w:tcW w:w="0" w:type="auto"/>
            <w:shd w:val="clear" w:color="auto" w:fill="auto"/>
          </w:tcPr>
          <w:p w:rsidR="008810CF" w:rsidRDefault="008810CF" w:rsidP="008F0FE0">
            <w:pPr>
              <w:bidi w:val="0"/>
              <w:spacing w:after="0" w:line="276" w:lineRule="auto"/>
            </w:pPr>
            <w:r>
              <w:t>autumn</w:t>
            </w:r>
          </w:p>
        </w:tc>
        <w:tc>
          <w:tcPr>
            <w:tcW w:w="0" w:type="auto"/>
            <w:shd w:val="clear" w:color="auto" w:fill="auto"/>
          </w:tcPr>
          <w:p w:rsidR="008810CF" w:rsidRDefault="00F66F06" w:rsidP="008F0FE0">
            <w:pPr>
              <w:bidi w:val="0"/>
              <w:spacing w:after="0" w:line="276" w:lineRule="auto"/>
            </w:pPr>
            <w:r>
              <w:t>September-November</w:t>
            </w:r>
          </w:p>
        </w:tc>
      </w:tr>
    </w:tbl>
    <w:p w:rsidR="008810CF" w:rsidRDefault="008810CF" w:rsidP="008810CF">
      <w:pPr>
        <w:bidi w:val="0"/>
        <w:spacing w:after="0"/>
      </w:pPr>
    </w:p>
    <w:p w:rsidR="00426A6C" w:rsidRDefault="00426A6C" w:rsidP="00426A6C">
      <w:pPr>
        <w:bidi w:val="0"/>
        <w:spacing w:after="0"/>
      </w:pPr>
    </w:p>
    <w:p w:rsidR="000F662A" w:rsidRPr="00426A6C" w:rsidRDefault="000F662A"/>
    <w:sectPr w:rsidR="000F662A" w:rsidRPr="00426A6C" w:rsidSect="00AF3A7D">
      <w:pgSz w:w="11906" w:h="16838"/>
      <w:pgMar w:top="1134" w:right="1134" w:bottom="1134" w:left="1134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3" w:author="Jonathan Belmaker" w:date="2019-01-22T12:10:00Z" w:initials="JB">
    <w:p w:rsidR="001810B4" w:rsidRDefault="001810B4">
      <w:pPr>
        <w:pStyle w:val="CommentText"/>
      </w:pPr>
      <w:r>
        <w:rPr>
          <w:rStyle w:val="CommentReference"/>
        </w:rPr>
        <w:annotationRef/>
      </w:r>
      <w:r>
        <w:t xml:space="preserve">Remember to do and check </w:t>
      </w:r>
    </w:p>
  </w:comment>
  <w:comment w:id="26" w:author="Jonathan Belmaker" w:date="2019-01-22T15:13:00Z" w:initials="JB">
    <w:p w:rsidR="003754C9" w:rsidRDefault="003754C9">
      <w:pPr>
        <w:pStyle w:val="CommentText"/>
      </w:pPr>
      <w:r>
        <w:rPr>
          <w:rStyle w:val="CommentReference"/>
        </w:rPr>
        <w:annotationRef/>
      </w:r>
      <w:r>
        <w:t xml:space="preserve">Why not use the weighted average method you describe before?  </w:t>
      </w:r>
    </w:p>
  </w:comment>
  <w:comment w:id="27" w:author="Jonathan Belmaker" w:date="2019-01-22T15:14:00Z" w:initials="JB">
    <w:p w:rsidR="003754C9" w:rsidRDefault="003754C9">
      <w:pPr>
        <w:pStyle w:val="CommentText"/>
      </w:pPr>
      <w:r>
        <w:rPr>
          <w:rStyle w:val="CommentReference"/>
        </w:rPr>
        <w:annotationRef/>
      </w:r>
      <w:r>
        <w:t xml:space="preserve">Again – why not use the weighted average approach you describe? </w:t>
      </w:r>
    </w:p>
  </w:comment>
  <w:comment w:id="34" w:author="Jonathan Belmaker" w:date="2019-01-22T15:16:00Z" w:initials="JB">
    <w:p w:rsidR="003754C9" w:rsidRDefault="003754C9">
      <w:pPr>
        <w:pStyle w:val="CommentText"/>
      </w:pPr>
      <w:r>
        <w:rPr>
          <w:rStyle w:val="CommentReference"/>
        </w:rPr>
        <w:annotationRef/>
      </w:r>
      <w:r>
        <w:t>This is for the analyses section</w:t>
      </w:r>
    </w:p>
  </w:comment>
  <w:comment w:id="35" w:author="Jonathan Belmaker" w:date="2019-01-22T15:17:00Z" w:initials="JB">
    <w:p w:rsidR="003754C9" w:rsidRDefault="003754C9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14" w:author="Jonathan Belmaker" w:date="2019-01-22T15:38:00Z" w:initials="JB">
    <w:p w:rsidR="00885AE2" w:rsidRDefault="00885AE2" w:rsidP="00885AE2">
      <w:pPr>
        <w:pStyle w:val="CommentText"/>
      </w:pPr>
      <w:r>
        <w:rPr>
          <w:rStyle w:val="CommentReference"/>
        </w:rPr>
        <w:annotationRef/>
      </w:r>
      <w:r>
        <w:t xml:space="preserve">Not used anyway (not fish) </w:t>
      </w:r>
    </w:p>
  </w:comment>
  <w:comment w:id="115" w:author="Jonathan Belmaker" w:date="2019-01-22T15:39:00Z" w:initials="JB">
    <w:p w:rsidR="00885AE2" w:rsidRDefault="00885AE2">
      <w:pPr>
        <w:pStyle w:val="CommentText"/>
      </w:pPr>
      <w:r>
        <w:rPr>
          <w:rStyle w:val="CommentReference"/>
        </w:rPr>
        <w:annotationRef/>
      </w:r>
      <w:r>
        <w:t xml:space="preserve">Are you sure we need to remove this? Did we not say </w:t>
      </w:r>
      <w:proofErr w:type="spellStart"/>
      <w:r w:rsidRPr="00C748EC">
        <w:rPr>
          <w:rFonts w:ascii="Calibri" w:eastAsia="Times New Roman" w:hAnsi="Calibri" w:cs="Times New Roman"/>
          <w:color w:val="000000"/>
        </w:rPr>
        <w:t>Stolephorus</w:t>
      </w:r>
      <w:proofErr w:type="spellEnd"/>
      <w:r w:rsidRPr="00C748EC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748EC">
        <w:rPr>
          <w:rFonts w:ascii="Calibri" w:eastAsia="Times New Roman" w:hAnsi="Calibri" w:cs="Times New Roman"/>
          <w:color w:val="000000"/>
        </w:rPr>
        <w:t>insularis</w:t>
      </w:r>
      <w:proofErr w:type="spellEnd"/>
      <w:r>
        <w:rPr>
          <w:rStyle w:val="CommentReference"/>
        </w:rPr>
        <w:annotationRef/>
      </w:r>
      <w:r>
        <w:rPr>
          <w:rFonts w:ascii="Calibri" w:eastAsia="Times New Roman" w:hAnsi="Calibri" w:cs="Times New Roman"/>
          <w:color w:val="000000"/>
        </w:rPr>
        <w:t xml:space="preserve"> are rare 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CEEEFB" w15:done="0"/>
  <w15:commentEx w15:paraId="5B3FF9DD" w15:done="0"/>
  <w15:commentEx w15:paraId="18C08EE2" w15:done="0"/>
  <w15:commentEx w15:paraId="2EEE9B41" w15:done="0"/>
  <w15:commentEx w15:paraId="7611D19C" w15:done="0"/>
  <w15:commentEx w15:paraId="670331B2" w15:done="0"/>
  <w15:commentEx w15:paraId="0D400218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7C03"/>
    <w:multiLevelType w:val="multilevel"/>
    <w:tmpl w:val="B0F8A0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2FC11F0"/>
    <w:multiLevelType w:val="hybridMultilevel"/>
    <w:tmpl w:val="DB78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9F4D00"/>
    <w:multiLevelType w:val="multilevel"/>
    <w:tmpl w:val="AEB84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than Belmaker">
    <w15:presenceInfo w15:providerId="Windows Live" w15:userId="0201cdf81bd303b7"/>
  </w15:person>
  <w15:person w15:author="Admin">
    <w15:presenceInfo w15:providerId="None" w15:userId="Admi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26A6C"/>
    <w:rsid w:val="00005F4E"/>
    <w:rsid w:val="0004367D"/>
    <w:rsid w:val="000F662A"/>
    <w:rsid w:val="00131A1B"/>
    <w:rsid w:val="001810B4"/>
    <w:rsid w:val="001832E6"/>
    <w:rsid w:val="001D60B2"/>
    <w:rsid w:val="00202411"/>
    <w:rsid w:val="00207DD7"/>
    <w:rsid w:val="00256789"/>
    <w:rsid w:val="00257BC2"/>
    <w:rsid w:val="002743A5"/>
    <w:rsid w:val="002971EA"/>
    <w:rsid w:val="002A2366"/>
    <w:rsid w:val="002B664B"/>
    <w:rsid w:val="002D0E56"/>
    <w:rsid w:val="00331169"/>
    <w:rsid w:val="003364B6"/>
    <w:rsid w:val="00367240"/>
    <w:rsid w:val="003754C9"/>
    <w:rsid w:val="003A6073"/>
    <w:rsid w:val="003F2BEC"/>
    <w:rsid w:val="00417CF7"/>
    <w:rsid w:val="00426A6C"/>
    <w:rsid w:val="00446AE5"/>
    <w:rsid w:val="00465B33"/>
    <w:rsid w:val="004A652D"/>
    <w:rsid w:val="004E03A7"/>
    <w:rsid w:val="00500527"/>
    <w:rsid w:val="0050190D"/>
    <w:rsid w:val="00515CB3"/>
    <w:rsid w:val="0053526D"/>
    <w:rsid w:val="00550CE7"/>
    <w:rsid w:val="0055506D"/>
    <w:rsid w:val="00557956"/>
    <w:rsid w:val="005805D0"/>
    <w:rsid w:val="005925DC"/>
    <w:rsid w:val="005A67F3"/>
    <w:rsid w:val="0061560C"/>
    <w:rsid w:val="00635635"/>
    <w:rsid w:val="00676C0F"/>
    <w:rsid w:val="006E6F32"/>
    <w:rsid w:val="00720C3D"/>
    <w:rsid w:val="00756A4E"/>
    <w:rsid w:val="00780157"/>
    <w:rsid w:val="008144CB"/>
    <w:rsid w:val="00860000"/>
    <w:rsid w:val="00870CCD"/>
    <w:rsid w:val="00872EB3"/>
    <w:rsid w:val="008810CF"/>
    <w:rsid w:val="00885AE2"/>
    <w:rsid w:val="008A01CA"/>
    <w:rsid w:val="008B38CB"/>
    <w:rsid w:val="008B3A14"/>
    <w:rsid w:val="008F0FE0"/>
    <w:rsid w:val="009003CB"/>
    <w:rsid w:val="00947585"/>
    <w:rsid w:val="00973B27"/>
    <w:rsid w:val="00997D7C"/>
    <w:rsid w:val="009A6202"/>
    <w:rsid w:val="009B174D"/>
    <w:rsid w:val="009C4287"/>
    <w:rsid w:val="009D4B20"/>
    <w:rsid w:val="009D5470"/>
    <w:rsid w:val="00A175E3"/>
    <w:rsid w:val="00A24C28"/>
    <w:rsid w:val="00A725AC"/>
    <w:rsid w:val="00AA7F83"/>
    <w:rsid w:val="00AC35A1"/>
    <w:rsid w:val="00AD3271"/>
    <w:rsid w:val="00AD7A4F"/>
    <w:rsid w:val="00AF3A7D"/>
    <w:rsid w:val="00B04C53"/>
    <w:rsid w:val="00B071C2"/>
    <w:rsid w:val="00B6118C"/>
    <w:rsid w:val="00B62761"/>
    <w:rsid w:val="00B661C1"/>
    <w:rsid w:val="00B75478"/>
    <w:rsid w:val="00B76CEB"/>
    <w:rsid w:val="00BD473C"/>
    <w:rsid w:val="00BF73D9"/>
    <w:rsid w:val="00CA7BB1"/>
    <w:rsid w:val="00CC16CF"/>
    <w:rsid w:val="00CF2555"/>
    <w:rsid w:val="00D052DE"/>
    <w:rsid w:val="00D711B6"/>
    <w:rsid w:val="00D804F4"/>
    <w:rsid w:val="00D96D61"/>
    <w:rsid w:val="00E034AA"/>
    <w:rsid w:val="00E04DB3"/>
    <w:rsid w:val="00E21806"/>
    <w:rsid w:val="00E3216F"/>
    <w:rsid w:val="00E876D9"/>
    <w:rsid w:val="00E9474D"/>
    <w:rsid w:val="00EF0F41"/>
    <w:rsid w:val="00EF4170"/>
    <w:rsid w:val="00F6266A"/>
    <w:rsid w:val="00F6557D"/>
    <w:rsid w:val="00F66F06"/>
    <w:rsid w:val="00F708E6"/>
    <w:rsid w:val="00F951EC"/>
    <w:rsid w:val="00FA3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he-I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A6C"/>
    <w:pPr>
      <w:spacing w:after="160"/>
    </w:pPr>
  </w:style>
  <w:style w:type="paragraph" w:styleId="Heading1">
    <w:name w:val="heading 1"/>
    <w:basedOn w:val="Normal"/>
    <w:next w:val="Title"/>
    <w:link w:val="Heading1Char"/>
    <w:qFormat/>
    <w:rsid w:val="00417CF7"/>
    <w:pPr>
      <w:keepNext/>
      <w:numPr>
        <w:numId w:val="2"/>
      </w:numPr>
      <w:spacing w:before="240" w:after="60" w:line="240" w:lineRule="auto"/>
      <w:ind w:left="360" w:hanging="360"/>
      <w:outlineLvl w:val="0"/>
    </w:pPr>
    <w:rPr>
      <w:rFonts w:ascii="Arial" w:eastAsia="Times New Roman" w:hAnsi="Arial" w:cs="Times New Roman"/>
      <w:b/>
      <w:bCs/>
      <w:color w:val="4472C4" w:themeColor="accent5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7CF7"/>
    <w:rPr>
      <w:rFonts w:ascii="Arial" w:eastAsia="Times New Roman" w:hAnsi="Arial" w:cs="Times New Roman"/>
      <w:b/>
      <w:bCs/>
      <w:color w:val="4472C4" w:themeColor="accent5"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7CF7"/>
    <w:pPr>
      <w:spacing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26A6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6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2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3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3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3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3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6823D-F52F-4992-A244-88FCA005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1414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dvora</cp:lastModifiedBy>
  <cp:revision>7</cp:revision>
  <dcterms:created xsi:type="dcterms:W3CDTF">2019-01-22T10:01:00Z</dcterms:created>
  <dcterms:modified xsi:type="dcterms:W3CDTF">2019-01-29T11:30:00Z</dcterms:modified>
</cp:coreProperties>
</file>